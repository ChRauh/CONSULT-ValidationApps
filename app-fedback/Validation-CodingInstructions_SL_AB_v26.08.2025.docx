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7FFCF" w14:textId="00F84807" w:rsidR="00AA28C7" w:rsidRPr="000C4F0D" w:rsidRDefault="00AA28C7" w:rsidP="00C94770">
      <w:pPr>
        <w:rPr>
          <w:rFonts w:ascii="Trebuchet MS" w:hAnsi="Trebuchet MS" w:cstheme="majorHAnsi"/>
          <w:b/>
          <w:sz w:val="24"/>
          <w:szCs w:val="24"/>
          <w:lang w:val="en-US"/>
        </w:rPr>
      </w:pPr>
      <w:r w:rsidRPr="000C4F0D">
        <w:rPr>
          <w:rFonts w:ascii="Trebuchet MS" w:hAnsi="Trebuchet MS" w:cstheme="majorHAnsi"/>
          <w:b/>
          <w:sz w:val="24"/>
          <w:szCs w:val="24"/>
          <w:lang w:val="en-US"/>
        </w:rPr>
        <w:t>Validating measures of ‘information quality’ in stakeholder comments</w:t>
      </w:r>
    </w:p>
    <w:p w14:paraId="2A14CA8C" w14:textId="02082B22" w:rsidR="00956CDB" w:rsidRPr="000C4F0D" w:rsidRDefault="00956CDB" w:rsidP="00956CDB">
      <w:pPr>
        <w:rPr>
          <w:rFonts w:ascii="Trebuchet MS" w:hAnsi="Trebuchet MS"/>
          <w:sz w:val="24"/>
          <w:szCs w:val="24"/>
          <w:lang w:val="en-US"/>
        </w:rPr>
      </w:pPr>
    </w:p>
    <w:sdt>
      <w:sdtPr>
        <w:rPr>
          <w:rFonts w:ascii="Trebuchet MS" w:eastAsiaTheme="minorHAnsi" w:hAnsi="Trebuchet MS" w:cstheme="minorBidi"/>
          <w:b/>
          <w:color w:val="auto"/>
          <w:sz w:val="24"/>
          <w:szCs w:val="24"/>
          <w:lang w:eastAsia="en-US"/>
        </w:rPr>
        <w:id w:val="164133149"/>
        <w:docPartObj>
          <w:docPartGallery w:val="Table of Contents"/>
          <w:docPartUnique/>
        </w:docPartObj>
      </w:sdtPr>
      <w:sdtEndPr>
        <w:rPr>
          <w:bCs/>
        </w:rPr>
      </w:sdtEndPr>
      <w:sdtContent>
        <w:p w14:paraId="346EEB5E" w14:textId="1DF78C86" w:rsidR="00956CDB" w:rsidRPr="000C4F0D" w:rsidRDefault="00C94770">
          <w:pPr>
            <w:pStyle w:val="TOCHeading"/>
            <w:rPr>
              <w:rFonts w:ascii="Trebuchet MS" w:hAnsi="Trebuchet MS"/>
              <w:b/>
              <w:color w:val="auto"/>
              <w:sz w:val="24"/>
              <w:szCs w:val="24"/>
            </w:rPr>
          </w:pPr>
          <w:r w:rsidRPr="000C4F0D">
            <w:rPr>
              <w:rFonts w:ascii="Trebuchet MS" w:hAnsi="Trebuchet MS"/>
              <w:b/>
              <w:color w:val="auto"/>
              <w:sz w:val="24"/>
              <w:szCs w:val="24"/>
            </w:rPr>
            <w:t>Contents</w:t>
          </w:r>
          <w:r w:rsidRPr="000C4F0D">
            <w:rPr>
              <w:rFonts w:ascii="Trebuchet MS" w:hAnsi="Trebuchet MS"/>
              <w:b/>
              <w:color w:val="auto"/>
              <w:sz w:val="24"/>
              <w:szCs w:val="24"/>
            </w:rPr>
            <w:br/>
          </w:r>
        </w:p>
        <w:p w14:paraId="12FBE13F" w14:textId="36567F14" w:rsidR="00663C28" w:rsidRPr="000C4F0D" w:rsidRDefault="00956CDB">
          <w:pPr>
            <w:pStyle w:val="TOC2"/>
            <w:tabs>
              <w:tab w:val="right" w:leader="dot" w:pos="9062"/>
            </w:tabs>
            <w:rPr>
              <w:rFonts w:ascii="Trebuchet MS" w:eastAsiaTheme="minorEastAsia" w:hAnsi="Trebuchet MS"/>
              <w:noProof/>
              <w:sz w:val="24"/>
              <w:szCs w:val="24"/>
              <w:lang w:eastAsia="de-DE"/>
            </w:rPr>
          </w:pPr>
          <w:r w:rsidRPr="000C4F0D">
            <w:rPr>
              <w:rFonts w:ascii="Trebuchet MS" w:hAnsi="Trebuchet MS"/>
              <w:sz w:val="24"/>
              <w:szCs w:val="24"/>
            </w:rPr>
            <w:fldChar w:fldCharType="begin"/>
          </w:r>
          <w:r w:rsidRPr="000C4F0D">
            <w:rPr>
              <w:rFonts w:ascii="Trebuchet MS" w:hAnsi="Trebuchet MS"/>
              <w:sz w:val="24"/>
              <w:szCs w:val="24"/>
            </w:rPr>
            <w:instrText xml:space="preserve"> TOC \o "1-3" \h \z \u </w:instrText>
          </w:r>
          <w:r w:rsidRPr="000C4F0D">
            <w:rPr>
              <w:rFonts w:ascii="Trebuchet MS" w:hAnsi="Trebuchet MS"/>
              <w:sz w:val="24"/>
              <w:szCs w:val="24"/>
            </w:rPr>
            <w:fldChar w:fldCharType="separate"/>
          </w:r>
          <w:hyperlink w:anchor="_Toc207035454" w:history="1">
            <w:r w:rsidR="00663C28" w:rsidRPr="000C4F0D">
              <w:rPr>
                <w:rStyle w:val="Hyperlink"/>
                <w:rFonts w:ascii="Trebuchet MS" w:hAnsi="Trebuchet MS"/>
                <w:noProof/>
                <w:sz w:val="24"/>
                <w:szCs w:val="24"/>
                <w:lang w:val="en-US"/>
              </w:rPr>
              <w:t>1. Background</w:t>
            </w:r>
            <w:r w:rsidR="00663C28" w:rsidRPr="000C4F0D">
              <w:rPr>
                <w:rFonts w:ascii="Trebuchet MS" w:hAnsi="Trebuchet MS"/>
                <w:noProof/>
                <w:webHidden/>
                <w:sz w:val="24"/>
                <w:szCs w:val="24"/>
              </w:rPr>
              <w:tab/>
            </w:r>
            <w:r w:rsidR="00663C28" w:rsidRPr="000C4F0D">
              <w:rPr>
                <w:rFonts w:ascii="Trebuchet MS" w:hAnsi="Trebuchet MS"/>
                <w:noProof/>
                <w:webHidden/>
                <w:sz w:val="24"/>
                <w:szCs w:val="24"/>
              </w:rPr>
              <w:fldChar w:fldCharType="begin"/>
            </w:r>
            <w:r w:rsidR="00663C28" w:rsidRPr="000C4F0D">
              <w:rPr>
                <w:rFonts w:ascii="Trebuchet MS" w:hAnsi="Trebuchet MS"/>
                <w:noProof/>
                <w:webHidden/>
                <w:sz w:val="24"/>
                <w:szCs w:val="24"/>
              </w:rPr>
              <w:instrText xml:space="preserve"> PAGEREF _Toc207035454 \h </w:instrText>
            </w:r>
            <w:r w:rsidR="00663C28" w:rsidRPr="000C4F0D">
              <w:rPr>
                <w:rFonts w:ascii="Trebuchet MS" w:hAnsi="Trebuchet MS"/>
                <w:noProof/>
                <w:webHidden/>
                <w:sz w:val="24"/>
                <w:szCs w:val="24"/>
              </w:rPr>
            </w:r>
            <w:r w:rsidR="00663C28" w:rsidRPr="000C4F0D">
              <w:rPr>
                <w:rFonts w:ascii="Trebuchet MS" w:hAnsi="Trebuchet MS"/>
                <w:noProof/>
                <w:webHidden/>
                <w:sz w:val="24"/>
                <w:szCs w:val="24"/>
              </w:rPr>
              <w:fldChar w:fldCharType="separate"/>
            </w:r>
            <w:r w:rsidR="000C4F0D">
              <w:rPr>
                <w:rFonts w:ascii="Trebuchet MS" w:hAnsi="Trebuchet MS"/>
                <w:noProof/>
                <w:webHidden/>
                <w:sz w:val="24"/>
                <w:szCs w:val="24"/>
              </w:rPr>
              <w:t>1</w:t>
            </w:r>
            <w:r w:rsidR="00663C28" w:rsidRPr="000C4F0D">
              <w:rPr>
                <w:rFonts w:ascii="Trebuchet MS" w:hAnsi="Trebuchet MS"/>
                <w:noProof/>
                <w:webHidden/>
                <w:sz w:val="24"/>
                <w:szCs w:val="24"/>
              </w:rPr>
              <w:fldChar w:fldCharType="end"/>
            </w:r>
          </w:hyperlink>
        </w:p>
        <w:p w14:paraId="63FCEAF4" w14:textId="06B5C0EC" w:rsidR="00663C28" w:rsidRPr="000C4F0D" w:rsidRDefault="00663C28">
          <w:pPr>
            <w:pStyle w:val="TOC2"/>
            <w:tabs>
              <w:tab w:val="right" w:leader="dot" w:pos="9062"/>
            </w:tabs>
            <w:rPr>
              <w:rFonts w:ascii="Trebuchet MS" w:eastAsiaTheme="minorEastAsia" w:hAnsi="Trebuchet MS"/>
              <w:noProof/>
              <w:sz w:val="24"/>
              <w:szCs w:val="24"/>
              <w:lang w:eastAsia="de-DE"/>
            </w:rPr>
          </w:pPr>
          <w:hyperlink w:anchor="_Toc207035455" w:history="1">
            <w:r w:rsidRPr="000C4F0D">
              <w:rPr>
                <w:rStyle w:val="Hyperlink"/>
                <w:rFonts w:ascii="Trebuchet MS" w:hAnsi="Trebuchet MS"/>
                <w:noProof/>
                <w:sz w:val="24"/>
                <w:szCs w:val="24"/>
                <w:lang w:val="en-US"/>
              </w:rPr>
              <w:t>2. What do reviewers demand specifically with regard to validation</w:t>
            </w:r>
            <w:r w:rsidRPr="000C4F0D">
              <w:rPr>
                <w:rFonts w:ascii="Trebuchet MS" w:hAnsi="Trebuchet MS"/>
                <w:noProof/>
                <w:webHidden/>
                <w:sz w:val="24"/>
                <w:szCs w:val="24"/>
              </w:rPr>
              <w:tab/>
            </w:r>
            <w:r w:rsidRPr="000C4F0D">
              <w:rPr>
                <w:rFonts w:ascii="Trebuchet MS" w:hAnsi="Trebuchet MS"/>
                <w:noProof/>
                <w:webHidden/>
                <w:sz w:val="24"/>
                <w:szCs w:val="24"/>
              </w:rPr>
              <w:fldChar w:fldCharType="begin"/>
            </w:r>
            <w:r w:rsidRPr="000C4F0D">
              <w:rPr>
                <w:rFonts w:ascii="Trebuchet MS" w:hAnsi="Trebuchet MS"/>
                <w:noProof/>
                <w:webHidden/>
                <w:sz w:val="24"/>
                <w:szCs w:val="24"/>
              </w:rPr>
              <w:instrText xml:space="preserve"> PAGEREF _Toc207035455 \h </w:instrText>
            </w:r>
            <w:r w:rsidRPr="000C4F0D">
              <w:rPr>
                <w:rFonts w:ascii="Trebuchet MS" w:hAnsi="Trebuchet MS"/>
                <w:noProof/>
                <w:webHidden/>
                <w:sz w:val="24"/>
                <w:szCs w:val="24"/>
              </w:rPr>
            </w:r>
            <w:r w:rsidRPr="000C4F0D">
              <w:rPr>
                <w:rFonts w:ascii="Trebuchet MS" w:hAnsi="Trebuchet MS"/>
                <w:noProof/>
                <w:webHidden/>
                <w:sz w:val="24"/>
                <w:szCs w:val="24"/>
              </w:rPr>
              <w:fldChar w:fldCharType="separate"/>
            </w:r>
            <w:r w:rsidR="000C4F0D">
              <w:rPr>
                <w:rFonts w:ascii="Trebuchet MS" w:hAnsi="Trebuchet MS"/>
                <w:noProof/>
                <w:webHidden/>
                <w:sz w:val="24"/>
                <w:szCs w:val="24"/>
              </w:rPr>
              <w:t>3</w:t>
            </w:r>
            <w:r w:rsidRPr="000C4F0D">
              <w:rPr>
                <w:rFonts w:ascii="Trebuchet MS" w:hAnsi="Trebuchet MS"/>
                <w:noProof/>
                <w:webHidden/>
                <w:sz w:val="24"/>
                <w:szCs w:val="24"/>
              </w:rPr>
              <w:fldChar w:fldCharType="end"/>
            </w:r>
          </w:hyperlink>
        </w:p>
        <w:p w14:paraId="78CE6DE6" w14:textId="27B28764" w:rsidR="00663C28" w:rsidRPr="000C4F0D" w:rsidRDefault="00663C28">
          <w:pPr>
            <w:pStyle w:val="TOC2"/>
            <w:tabs>
              <w:tab w:val="right" w:leader="dot" w:pos="9062"/>
            </w:tabs>
            <w:rPr>
              <w:rFonts w:ascii="Trebuchet MS" w:eastAsiaTheme="minorEastAsia" w:hAnsi="Trebuchet MS"/>
              <w:noProof/>
              <w:sz w:val="24"/>
              <w:szCs w:val="24"/>
              <w:lang w:eastAsia="de-DE"/>
            </w:rPr>
          </w:pPr>
          <w:hyperlink w:anchor="_Toc207035456" w:history="1">
            <w:r w:rsidRPr="000C4F0D">
              <w:rPr>
                <w:rStyle w:val="Hyperlink"/>
                <w:rFonts w:ascii="Trebuchet MS" w:hAnsi="Trebuchet MS"/>
                <w:noProof/>
                <w:sz w:val="24"/>
                <w:szCs w:val="24"/>
                <w:lang w:val="en-US"/>
              </w:rPr>
              <w:t>3. What do we want to measure? Relevant excerpts from our manuscript</w:t>
            </w:r>
            <w:r w:rsidRPr="000C4F0D">
              <w:rPr>
                <w:rFonts w:ascii="Trebuchet MS" w:hAnsi="Trebuchet MS"/>
                <w:noProof/>
                <w:webHidden/>
                <w:sz w:val="24"/>
                <w:szCs w:val="24"/>
              </w:rPr>
              <w:tab/>
            </w:r>
            <w:r w:rsidRPr="000C4F0D">
              <w:rPr>
                <w:rFonts w:ascii="Trebuchet MS" w:hAnsi="Trebuchet MS"/>
                <w:noProof/>
                <w:webHidden/>
                <w:sz w:val="24"/>
                <w:szCs w:val="24"/>
              </w:rPr>
              <w:fldChar w:fldCharType="begin"/>
            </w:r>
            <w:r w:rsidRPr="000C4F0D">
              <w:rPr>
                <w:rFonts w:ascii="Trebuchet MS" w:hAnsi="Trebuchet MS"/>
                <w:noProof/>
                <w:webHidden/>
                <w:sz w:val="24"/>
                <w:szCs w:val="24"/>
              </w:rPr>
              <w:instrText xml:space="preserve"> PAGEREF _Toc207035456 \h </w:instrText>
            </w:r>
            <w:r w:rsidRPr="000C4F0D">
              <w:rPr>
                <w:rFonts w:ascii="Trebuchet MS" w:hAnsi="Trebuchet MS"/>
                <w:noProof/>
                <w:webHidden/>
                <w:sz w:val="24"/>
                <w:szCs w:val="24"/>
              </w:rPr>
            </w:r>
            <w:r w:rsidRPr="000C4F0D">
              <w:rPr>
                <w:rFonts w:ascii="Trebuchet MS" w:hAnsi="Trebuchet MS"/>
                <w:noProof/>
                <w:webHidden/>
                <w:sz w:val="24"/>
                <w:szCs w:val="24"/>
              </w:rPr>
              <w:fldChar w:fldCharType="separate"/>
            </w:r>
            <w:r w:rsidR="000C4F0D">
              <w:rPr>
                <w:rFonts w:ascii="Trebuchet MS" w:hAnsi="Trebuchet MS"/>
                <w:noProof/>
                <w:webHidden/>
                <w:sz w:val="24"/>
                <w:szCs w:val="24"/>
              </w:rPr>
              <w:t>4</w:t>
            </w:r>
            <w:r w:rsidRPr="000C4F0D">
              <w:rPr>
                <w:rFonts w:ascii="Trebuchet MS" w:hAnsi="Trebuchet MS"/>
                <w:noProof/>
                <w:webHidden/>
                <w:sz w:val="24"/>
                <w:szCs w:val="24"/>
              </w:rPr>
              <w:fldChar w:fldCharType="end"/>
            </w:r>
          </w:hyperlink>
        </w:p>
        <w:p w14:paraId="225B19E6" w14:textId="30B90176" w:rsidR="00663C28" w:rsidRPr="000C4F0D" w:rsidRDefault="00663C28">
          <w:pPr>
            <w:pStyle w:val="TOC2"/>
            <w:tabs>
              <w:tab w:val="right" w:leader="dot" w:pos="9062"/>
            </w:tabs>
            <w:rPr>
              <w:rFonts w:ascii="Trebuchet MS" w:eastAsiaTheme="minorEastAsia" w:hAnsi="Trebuchet MS"/>
              <w:noProof/>
              <w:sz w:val="24"/>
              <w:szCs w:val="24"/>
              <w:lang w:eastAsia="de-DE"/>
            </w:rPr>
          </w:pPr>
          <w:hyperlink w:anchor="_Toc207035457" w:history="1">
            <w:r w:rsidRPr="000C4F0D">
              <w:rPr>
                <w:rStyle w:val="Hyperlink"/>
                <w:rFonts w:ascii="Trebuchet MS" w:hAnsi="Trebuchet MS"/>
                <w:noProof/>
                <w:sz w:val="24"/>
                <w:szCs w:val="24"/>
                <w:lang w:val="en-US"/>
              </w:rPr>
              <w:t>4. Draft coding instructions</w:t>
            </w:r>
            <w:r w:rsidRPr="000C4F0D">
              <w:rPr>
                <w:rFonts w:ascii="Trebuchet MS" w:hAnsi="Trebuchet MS"/>
                <w:noProof/>
                <w:webHidden/>
                <w:sz w:val="24"/>
                <w:szCs w:val="24"/>
              </w:rPr>
              <w:tab/>
            </w:r>
            <w:r w:rsidRPr="000C4F0D">
              <w:rPr>
                <w:rFonts w:ascii="Trebuchet MS" w:hAnsi="Trebuchet MS"/>
                <w:noProof/>
                <w:webHidden/>
                <w:sz w:val="24"/>
                <w:szCs w:val="24"/>
              </w:rPr>
              <w:fldChar w:fldCharType="begin"/>
            </w:r>
            <w:r w:rsidRPr="000C4F0D">
              <w:rPr>
                <w:rFonts w:ascii="Trebuchet MS" w:hAnsi="Trebuchet MS"/>
                <w:noProof/>
                <w:webHidden/>
                <w:sz w:val="24"/>
                <w:szCs w:val="24"/>
              </w:rPr>
              <w:instrText xml:space="preserve"> PAGEREF _Toc207035457 \h </w:instrText>
            </w:r>
            <w:r w:rsidRPr="000C4F0D">
              <w:rPr>
                <w:rFonts w:ascii="Trebuchet MS" w:hAnsi="Trebuchet MS"/>
                <w:noProof/>
                <w:webHidden/>
                <w:sz w:val="24"/>
                <w:szCs w:val="24"/>
              </w:rPr>
            </w:r>
            <w:r w:rsidRPr="000C4F0D">
              <w:rPr>
                <w:rFonts w:ascii="Trebuchet MS" w:hAnsi="Trebuchet MS"/>
                <w:noProof/>
                <w:webHidden/>
                <w:sz w:val="24"/>
                <w:szCs w:val="24"/>
              </w:rPr>
              <w:fldChar w:fldCharType="separate"/>
            </w:r>
            <w:r w:rsidR="000C4F0D">
              <w:rPr>
                <w:rFonts w:ascii="Trebuchet MS" w:hAnsi="Trebuchet MS"/>
                <w:noProof/>
                <w:webHidden/>
                <w:sz w:val="24"/>
                <w:szCs w:val="24"/>
              </w:rPr>
              <w:t>6</w:t>
            </w:r>
            <w:r w:rsidRPr="000C4F0D">
              <w:rPr>
                <w:rFonts w:ascii="Trebuchet MS" w:hAnsi="Trebuchet MS"/>
                <w:noProof/>
                <w:webHidden/>
                <w:sz w:val="24"/>
                <w:szCs w:val="24"/>
              </w:rPr>
              <w:fldChar w:fldCharType="end"/>
            </w:r>
          </w:hyperlink>
        </w:p>
        <w:p w14:paraId="1BFD6473" w14:textId="14421F3C" w:rsidR="00663C28" w:rsidRPr="000C4F0D" w:rsidRDefault="00663C28">
          <w:pPr>
            <w:pStyle w:val="TOC2"/>
            <w:tabs>
              <w:tab w:val="right" w:leader="dot" w:pos="9062"/>
            </w:tabs>
            <w:rPr>
              <w:rFonts w:ascii="Trebuchet MS" w:eastAsiaTheme="minorEastAsia" w:hAnsi="Trebuchet MS"/>
              <w:noProof/>
              <w:sz w:val="24"/>
              <w:szCs w:val="24"/>
              <w:lang w:eastAsia="de-DE"/>
            </w:rPr>
          </w:pPr>
          <w:hyperlink w:anchor="_Toc207035458" w:history="1">
            <w:r w:rsidRPr="000C4F0D">
              <w:rPr>
                <w:rStyle w:val="Hyperlink"/>
                <w:rFonts w:ascii="Trebuchet MS" w:hAnsi="Trebuchet MS"/>
                <w:noProof/>
                <w:sz w:val="24"/>
                <w:szCs w:val="24"/>
                <w:lang w:val="en-US"/>
              </w:rPr>
              <w:t>5. Options for the outcome variable</w:t>
            </w:r>
            <w:r w:rsidRPr="000C4F0D">
              <w:rPr>
                <w:rFonts w:ascii="Trebuchet MS" w:hAnsi="Trebuchet MS"/>
                <w:noProof/>
                <w:webHidden/>
                <w:sz w:val="24"/>
                <w:szCs w:val="24"/>
              </w:rPr>
              <w:tab/>
            </w:r>
            <w:r w:rsidRPr="000C4F0D">
              <w:rPr>
                <w:rFonts w:ascii="Trebuchet MS" w:hAnsi="Trebuchet MS"/>
                <w:noProof/>
                <w:webHidden/>
                <w:sz w:val="24"/>
                <w:szCs w:val="24"/>
              </w:rPr>
              <w:fldChar w:fldCharType="begin"/>
            </w:r>
            <w:r w:rsidRPr="000C4F0D">
              <w:rPr>
                <w:rFonts w:ascii="Trebuchet MS" w:hAnsi="Trebuchet MS"/>
                <w:noProof/>
                <w:webHidden/>
                <w:sz w:val="24"/>
                <w:szCs w:val="24"/>
              </w:rPr>
              <w:instrText xml:space="preserve"> PAGEREF _Toc207035458 \h </w:instrText>
            </w:r>
            <w:r w:rsidRPr="000C4F0D">
              <w:rPr>
                <w:rFonts w:ascii="Trebuchet MS" w:hAnsi="Trebuchet MS"/>
                <w:noProof/>
                <w:webHidden/>
                <w:sz w:val="24"/>
                <w:szCs w:val="24"/>
              </w:rPr>
            </w:r>
            <w:r w:rsidRPr="000C4F0D">
              <w:rPr>
                <w:rFonts w:ascii="Trebuchet MS" w:hAnsi="Trebuchet MS"/>
                <w:noProof/>
                <w:webHidden/>
                <w:sz w:val="24"/>
                <w:szCs w:val="24"/>
              </w:rPr>
              <w:fldChar w:fldCharType="separate"/>
            </w:r>
            <w:r w:rsidR="000C4F0D">
              <w:rPr>
                <w:rFonts w:ascii="Trebuchet MS" w:hAnsi="Trebuchet MS"/>
                <w:noProof/>
                <w:webHidden/>
                <w:sz w:val="24"/>
                <w:szCs w:val="24"/>
              </w:rPr>
              <w:t>7</w:t>
            </w:r>
            <w:r w:rsidRPr="000C4F0D">
              <w:rPr>
                <w:rFonts w:ascii="Trebuchet MS" w:hAnsi="Trebuchet MS"/>
                <w:noProof/>
                <w:webHidden/>
                <w:sz w:val="24"/>
                <w:szCs w:val="24"/>
              </w:rPr>
              <w:fldChar w:fldCharType="end"/>
            </w:r>
          </w:hyperlink>
        </w:p>
        <w:p w14:paraId="630345B9" w14:textId="6FE45BEF" w:rsidR="00663C28" w:rsidRPr="000C4F0D" w:rsidRDefault="00663C28">
          <w:pPr>
            <w:pStyle w:val="TOC3"/>
            <w:tabs>
              <w:tab w:val="right" w:leader="dot" w:pos="9062"/>
            </w:tabs>
            <w:rPr>
              <w:rFonts w:ascii="Trebuchet MS" w:eastAsiaTheme="minorEastAsia" w:hAnsi="Trebuchet MS"/>
              <w:noProof/>
              <w:sz w:val="24"/>
              <w:szCs w:val="24"/>
              <w:lang w:eastAsia="de-DE"/>
            </w:rPr>
          </w:pPr>
          <w:hyperlink w:anchor="_Toc207035459" w:history="1">
            <w:r w:rsidRPr="000C4F0D">
              <w:rPr>
                <w:rStyle w:val="Hyperlink"/>
                <w:rFonts w:ascii="Trebuchet MS" w:hAnsi="Trebuchet MS"/>
                <w:noProof/>
                <w:sz w:val="24"/>
                <w:szCs w:val="24"/>
                <w:lang w:val="en-US"/>
              </w:rPr>
              <w:t>5.1 Single Likert scale</w:t>
            </w:r>
            <w:r w:rsidRPr="000C4F0D">
              <w:rPr>
                <w:rFonts w:ascii="Trebuchet MS" w:hAnsi="Trebuchet MS"/>
                <w:noProof/>
                <w:webHidden/>
                <w:sz w:val="24"/>
                <w:szCs w:val="24"/>
              </w:rPr>
              <w:tab/>
            </w:r>
            <w:r w:rsidRPr="000C4F0D">
              <w:rPr>
                <w:rFonts w:ascii="Trebuchet MS" w:hAnsi="Trebuchet MS"/>
                <w:noProof/>
                <w:webHidden/>
                <w:sz w:val="24"/>
                <w:szCs w:val="24"/>
              </w:rPr>
              <w:fldChar w:fldCharType="begin"/>
            </w:r>
            <w:r w:rsidRPr="000C4F0D">
              <w:rPr>
                <w:rFonts w:ascii="Trebuchet MS" w:hAnsi="Trebuchet MS"/>
                <w:noProof/>
                <w:webHidden/>
                <w:sz w:val="24"/>
                <w:szCs w:val="24"/>
              </w:rPr>
              <w:instrText xml:space="preserve"> PAGEREF _Toc207035459 \h </w:instrText>
            </w:r>
            <w:r w:rsidRPr="000C4F0D">
              <w:rPr>
                <w:rFonts w:ascii="Trebuchet MS" w:hAnsi="Trebuchet MS"/>
                <w:noProof/>
                <w:webHidden/>
                <w:sz w:val="24"/>
                <w:szCs w:val="24"/>
              </w:rPr>
            </w:r>
            <w:r w:rsidRPr="000C4F0D">
              <w:rPr>
                <w:rFonts w:ascii="Trebuchet MS" w:hAnsi="Trebuchet MS"/>
                <w:noProof/>
                <w:webHidden/>
                <w:sz w:val="24"/>
                <w:szCs w:val="24"/>
              </w:rPr>
              <w:fldChar w:fldCharType="separate"/>
            </w:r>
            <w:r w:rsidR="000C4F0D">
              <w:rPr>
                <w:rFonts w:ascii="Trebuchet MS" w:hAnsi="Trebuchet MS"/>
                <w:noProof/>
                <w:webHidden/>
                <w:sz w:val="24"/>
                <w:szCs w:val="24"/>
              </w:rPr>
              <w:t>7</w:t>
            </w:r>
            <w:r w:rsidRPr="000C4F0D">
              <w:rPr>
                <w:rFonts w:ascii="Trebuchet MS" w:hAnsi="Trebuchet MS"/>
                <w:noProof/>
                <w:webHidden/>
                <w:sz w:val="24"/>
                <w:szCs w:val="24"/>
              </w:rPr>
              <w:fldChar w:fldCharType="end"/>
            </w:r>
          </w:hyperlink>
        </w:p>
        <w:p w14:paraId="0F96C205" w14:textId="6B4EA7EB" w:rsidR="00663C28" w:rsidRPr="000C4F0D" w:rsidRDefault="00663C28">
          <w:pPr>
            <w:pStyle w:val="TOC3"/>
            <w:tabs>
              <w:tab w:val="right" w:leader="dot" w:pos="9062"/>
            </w:tabs>
            <w:rPr>
              <w:rFonts w:ascii="Trebuchet MS" w:eastAsiaTheme="minorEastAsia" w:hAnsi="Trebuchet MS"/>
              <w:noProof/>
              <w:sz w:val="24"/>
              <w:szCs w:val="24"/>
              <w:lang w:eastAsia="de-DE"/>
            </w:rPr>
          </w:pPr>
          <w:hyperlink w:anchor="_Toc207035460" w:history="1">
            <w:r w:rsidRPr="000C4F0D">
              <w:rPr>
                <w:rStyle w:val="Hyperlink"/>
                <w:rFonts w:ascii="Trebuchet MS" w:hAnsi="Trebuchet MS"/>
                <w:noProof/>
                <w:sz w:val="24"/>
                <w:szCs w:val="24"/>
                <w:lang w:val="en-US"/>
              </w:rPr>
              <w:t>5.2 Separate Likert scales</w:t>
            </w:r>
            <w:r w:rsidRPr="000C4F0D">
              <w:rPr>
                <w:rFonts w:ascii="Trebuchet MS" w:hAnsi="Trebuchet MS"/>
                <w:noProof/>
                <w:webHidden/>
                <w:sz w:val="24"/>
                <w:szCs w:val="24"/>
              </w:rPr>
              <w:tab/>
            </w:r>
            <w:r w:rsidRPr="000C4F0D">
              <w:rPr>
                <w:rFonts w:ascii="Trebuchet MS" w:hAnsi="Trebuchet MS"/>
                <w:noProof/>
                <w:webHidden/>
                <w:sz w:val="24"/>
                <w:szCs w:val="24"/>
              </w:rPr>
              <w:fldChar w:fldCharType="begin"/>
            </w:r>
            <w:r w:rsidRPr="000C4F0D">
              <w:rPr>
                <w:rFonts w:ascii="Trebuchet MS" w:hAnsi="Trebuchet MS"/>
                <w:noProof/>
                <w:webHidden/>
                <w:sz w:val="24"/>
                <w:szCs w:val="24"/>
              </w:rPr>
              <w:instrText xml:space="preserve"> PAGEREF _Toc207035460 \h </w:instrText>
            </w:r>
            <w:r w:rsidRPr="000C4F0D">
              <w:rPr>
                <w:rFonts w:ascii="Trebuchet MS" w:hAnsi="Trebuchet MS"/>
                <w:noProof/>
                <w:webHidden/>
                <w:sz w:val="24"/>
                <w:szCs w:val="24"/>
              </w:rPr>
            </w:r>
            <w:r w:rsidRPr="000C4F0D">
              <w:rPr>
                <w:rFonts w:ascii="Trebuchet MS" w:hAnsi="Trebuchet MS"/>
                <w:noProof/>
                <w:webHidden/>
                <w:sz w:val="24"/>
                <w:szCs w:val="24"/>
              </w:rPr>
              <w:fldChar w:fldCharType="separate"/>
            </w:r>
            <w:r w:rsidR="000C4F0D">
              <w:rPr>
                <w:rFonts w:ascii="Trebuchet MS" w:hAnsi="Trebuchet MS"/>
                <w:noProof/>
                <w:webHidden/>
                <w:sz w:val="24"/>
                <w:szCs w:val="24"/>
              </w:rPr>
              <w:t>8</w:t>
            </w:r>
            <w:r w:rsidRPr="000C4F0D">
              <w:rPr>
                <w:rFonts w:ascii="Trebuchet MS" w:hAnsi="Trebuchet MS"/>
                <w:noProof/>
                <w:webHidden/>
                <w:sz w:val="24"/>
                <w:szCs w:val="24"/>
              </w:rPr>
              <w:fldChar w:fldCharType="end"/>
            </w:r>
          </w:hyperlink>
        </w:p>
        <w:p w14:paraId="259DFE4E" w14:textId="774772A9" w:rsidR="00663C28" w:rsidRPr="000C4F0D" w:rsidRDefault="00663C28">
          <w:pPr>
            <w:pStyle w:val="TOC3"/>
            <w:tabs>
              <w:tab w:val="right" w:leader="dot" w:pos="9062"/>
            </w:tabs>
            <w:rPr>
              <w:rFonts w:ascii="Trebuchet MS" w:eastAsiaTheme="minorEastAsia" w:hAnsi="Trebuchet MS"/>
              <w:noProof/>
              <w:sz w:val="24"/>
              <w:szCs w:val="24"/>
              <w:lang w:eastAsia="de-DE"/>
            </w:rPr>
          </w:pPr>
          <w:hyperlink w:anchor="_Toc207035461" w:history="1">
            <w:r w:rsidRPr="000C4F0D">
              <w:rPr>
                <w:rStyle w:val="Hyperlink"/>
                <w:rFonts w:ascii="Trebuchet MS" w:hAnsi="Trebuchet MS"/>
                <w:noProof/>
                <w:sz w:val="24"/>
                <w:szCs w:val="24"/>
                <w:lang w:val="en-US"/>
              </w:rPr>
              <w:t>5.3 Pairwise comparisons / BWS</w:t>
            </w:r>
            <w:r w:rsidRPr="000C4F0D">
              <w:rPr>
                <w:rFonts w:ascii="Trebuchet MS" w:hAnsi="Trebuchet MS"/>
                <w:noProof/>
                <w:webHidden/>
                <w:sz w:val="24"/>
                <w:szCs w:val="24"/>
              </w:rPr>
              <w:tab/>
            </w:r>
            <w:r w:rsidRPr="000C4F0D">
              <w:rPr>
                <w:rFonts w:ascii="Trebuchet MS" w:hAnsi="Trebuchet MS"/>
                <w:noProof/>
                <w:webHidden/>
                <w:sz w:val="24"/>
                <w:szCs w:val="24"/>
              </w:rPr>
              <w:fldChar w:fldCharType="begin"/>
            </w:r>
            <w:r w:rsidRPr="000C4F0D">
              <w:rPr>
                <w:rFonts w:ascii="Trebuchet MS" w:hAnsi="Trebuchet MS"/>
                <w:noProof/>
                <w:webHidden/>
                <w:sz w:val="24"/>
                <w:szCs w:val="24"/>
              </w:rPr>
              <w:instrText xml:space="preserve"> PAGEREF _Toc207035461 \h </w:instrText>
            </w:r>
            <w:r w:rsidRPr="000C4F0D">
              <w:rPr>
                <w:rFonts w:ascii="Trebuchet MS" w:hAnsi="Trebuchet MS"/>
                <w:noProof/>
                <w:webHidden/>
                <w:sz w:val="24"/>
                <w:szCs w:val="24"/>
              </w:rPr>
            </w:r>
            <w:r w:rsidRPr="000C4F0D">
              <w:rPr>
                <w:rFonts w:ascii="Trebuchet MS" w:hAnsi="Trebuchet MS"/>
                <w:noProof/>
                <w:webHidden/>
                <w:sz w:val="24"/>
                <w:szCs w:val="24"/>
              </w:rPr>
              <w:fldChar w:fldCharType="separate"/>
            </w:r>
            <w:r w:rsidR="000C4F0D">
              <w:rPr>
                <w:rFonts w:ascii="Trebuchet MS" w:hAnsi="Trebuchet MS"/>
                <w:noProof/>
                <w:webHidden/>
                <w:sz w:val="24"/>
                <w:szCs w:val="24"/>
              </w:rPr>
              <w:t>8</w:t>
            </w:r>
            <w:r w:rsidRPr="000C4F0D">
              <w:rPr>
                <w:rFonts w:ascii="Trebuchet MS" w:hAnsi="Trebuchet MS"/>
                <w:noProof/>
                <w:webHidden/>
                <w:sz w:val="24"/>
                <w:szCs w:val="24"/>
              </w:rPr>
              <w:fldChar w:fldCharType="end"/>
            </w:r>
          </w:hyperlink>
        </w:p>
        <w:p w14:paraId="3931AA90" w14:textId="0A7C8EDE" w:rsidR="00663C28" w:rsidRPr="000C4F0D" w:rsidRDefault="00663C28">
          <w:pPr>
            <w:pStyle w:val="TOC2"/>
            <w:tabs>
              <w:tab w:val="right" w:leader="dot" w:pos="9062"/>
            </w:tabs>
            <w:rPr>
              <w:rFonts w:ascii="Trebuchet MS" w:eastAsiaTheme="minorEastAsia" w:hAnsi="Trebuchet MS"/>
              <w:noProof/>
              <w:sz w:val="24"/>
              <w:szCs w:val="24"/>
              <w:lang w:eastAsia="de-DE"/>
            </w:rPr>
          </w:pPr>
          <w:hyperlink w:anchor="_Toc207035462" w:history="1">
            <w:r w:rsidRPr="000C4F0D">
              <w:rPr>
                <w:rStyle w:val="Hyperlink"/>
                <w:rFonts w:ascii="Trebuchet MS" w:hAnsi="Trebuchet MS"/>
                <w:noProof/>
                <w:sz w:val="24"/>
                <w:szCs w:val="24"/>
                <w:lang w:val="en-US"/>
              </w:rPr>
              <w:t>6. Sampling exemplary texts for coding</w:t>
            </w:r>
            <w:r w:rsidRPr="000C4F0D">
              <w:rPr>
                <w:rFonts w:ascii="Trebuchet MS" w:hAnsi="Trebuchet MS"/>
                <w:noProof/>
                <w:webHidden/>
                <w:sz w:val="24"/>
                <w:szCs w:val="24"/>
              </w:rPr>
              <w:tab/>
            </w:r>
            <w:r w:rsidRPr="000C4F0D">
              <w:rPr>
                <w:rFonts w:ascii="Trebuchet MS" w:hAnsi="Trebuchet MS"/>
                <w:noProof/>
                <w:webHidden/>
                <w:sz w:val="24"/>
                <w:szCs w:val="24"/>
              </w:rPr>
              <w:fldChar w:fldCharType="begin"/>
            </w:r>
            <w:r w:rsidRPr="000C4F0D">
              <w:rPr>
                <w:rFonts w:ascii="Trebuchet MS" w:hAnsi="Trebuchet MS"/>
                <w:noProof/>
                <w:webHidden/>
                <w:sz w:val="24"/>
                <w:szCs w:val="24"/>
              </w:rPr>
              <w:instrText xml:space="preserve"> PAGEREF _Toc207035462 \h </w:instrText>
            </w:r>
            <w:r w:rsidRPr="000C4F0D">
              <w:rPr>
                <w:rFonts w:ascii="Trebuchet MS" w:hAnsi="Trebuchet MS"/>
                <w:noProof/>
                <w:webHidden/>
                <w:sz w:val="24"/>
                <w:szCs w:val="24"/>
              </w:rPr>
            </w:r>
            <w:r w:rsidRPr="000C4F0D">
              <w:rPr>
                <w:rFonts w:ascii="Trebuchet MS" w:hAnsi="Trebuchet MS"/>
                <w:noProof/>
                <w:webHidden/>
                <w:sz w:val="24"/>
                <w:szCs w:val="24"/>
              </w:rPr>
              <w:fldChar w:fldCharType="separate"/>
            </w:r>
            <w:r w:rsidR="000C4F0D">
              <w:rPr>
                <w:rFonts w:ascii="Trebuchet MS" w:hAnsi="Trebuchet MS"/>
                <w:noProof/>
                <w:webHidden/>
                <w:sz w:val="24"/>
                <w:szCs w:val="24"/>
              </w:rPr>
              <w:t>10</w:t>
            </w:r>
            <w:r w:rsidRPr="000C4F0D">
              <w:rPr>
                <w:rFonts w:ascii="Trebuchet MS" w:hAnsi="Trebuchet MS"/>
                <w:noProof/>
                <w:webHidden/>
                <w:sz w:val="24"/>
                <w:szCs w:val="24"/>
              </w:rPr>
              <w:fldChar w:fldCharType="end"/>
            </w:r>
          </w:hyperlink>
        </w:p>
        <w:p w14:paraId="1E4838D0" w14:textId="15810DD2" w:rsidR="00956CDB" w:rsidRPr="000C4F0D" w:rsidRDefault="00956CDB">
          <w:pPr>
            <w:rPr>
              <w:rFonts w:ascii="Trebuchet MS" w:hAnsi="Trebuchet MS"/>
              <w:sz w:val="24"/>
              <w:szCs w:val="24"/>
            </w:rPr>
          </w:pPr>
          <w:r w:rsidRPr="000C4F0D">
            <w:rPr>
              <w:rFonts w:ascii="Trebuchet MS" w:hAnsi="Trebuchet MS"/>
              <w:b/>
              <w:bCs/>
              <w:sz w:val="24"/>
              <w:szCs w:val="24"/>
            </w:rPr>
            <w:fldChar w:fldCharType="end"/>
          </w:r>
        </w:p>
      </w:sdtContent>
    </w:sdt>
    <w:p w14:paraId="24162F1F" w14:textId="77777777" w:rsidR="002B3657" w:rsidRPr="000C4F0D" w:rsidRDefault="002B3657" w:rsidP="006C3E23">
      <w:pPr>
        <w:pStyle w:val="Heading2"/>
        <w:rPr>
          <w:rFonts w:ascii="Trebuchet MS" w:hAnsi="Trebuchet MS"/>
          <w:color w:val="auto"/>
          <w:sz w:val="24"/>
          <w:szCs w:val="24"/>
          <w:lang w:val="en-US"/>
        </w:rPr>
      </w:pPr>
      <w:bookmarkStart w:id="0" w:name="_Toc207035454"/>
    </w:p>
    <w:p w14:paraId="4FEFDB21" w14:textId="11A5E385" w:rsidR="00AA28C7" w:rsidRPr="000C4F0D" w:rsidRDefault="006C3E23" w:rsidP="006C3E23">
      <w:pPr>
        <w:pStyle w:val="Heading2"/>
        <w:rPr>
          <w:rFonts w:ascii="Trebuchet MS" w:hAnsi="Trebuchet MS"/>
          <w:color w:val="auto"/>
          <w:sz w:val="24"/>
          <w:szCs w:val="24"/>
          <w:lang w:val="en-US"/>
        </w:rPr>
      </w:pPr>
      <w:r w:rsidRPr="000C4F0D">
        <w:rPr>
          <w:rFonts w:ascii="Trebuchet MS" w:hAnsi="Trebuchet MS"/>
          <w:color w:val="auto"/>
          <w:sz w:val="24"/>
          <w:szCs w:val="24"/>
          <w:lang w:val="en-US"/>
        </w:rPr>
        <w:t xml:space="preserve">1. </w:t>
      </w:r>
      <w:r w:rsidR="00AA28C7" w:rsidRPr="000C4F0D">
        <w:rPr>
          <w:rFonts w:ascii="Trebuchet MS" w:hAnsi="Trebuchet MS"/>
          <w:color w:val="auto"/>
          <w:sz w:val="24"/>
          <w:szCs w:val="24"/>
          <w:lang w:val="en-US"/>
        </w:rPr>
        <w:t>Background</w:t>
      </w:r>
      <w:bookmarkEnd w:id="0"/>
    </w:p>
    <w:p w14:paraId="1673D684" w14:textId="0DE1A695" w:rsidR="00AA28C7" w:rsidRPr="000C4F0D" w:rsidRDefault="00AA28C7" w:rsidP="00AA28C7">
      <w:pPr>
        <w:rPr>
          <w:rFonts w:ascii="Trebuchet MS" w:hAnsi="Trebuchet MS"/>
          <w:sz w:val="24"/>
          <w:szCs w:val="24"/>
          <w:lang w:val="en-US"/>
        </w:rPr>
      </w:pPr>
    </w:p>
    <w:p w14:paraId="24C04D37" w14:textId="5923D48A" w:rsidR="00AA28C7" w:rsidRPr="000C4F0D" w:rsidRDefault="00AA28C7" w:rsidP="00AA28C7">
      <w:pPr>
        <w:jc w:val="both"/>
        <w:rPr>
          <w:rFonts w:ascii="Trebuchet MS" w:hAnsi="Trebuchet MS"/>
          <w:sz w:val="24"/>
          <w:szCs w:val="24"/>
          <w:lang w:val="en-US"/>
        </w:rPr>
      </w:pPr>
      <w:r w:rsidRPr="000C4F0D">
        <w:rPr>
          <w:rFonts w:ascii="Trebuchet MS" w:hAnsi="Trebuchet MS"/>
          <w:sz w:val="24"/>
          <w:szCs w:val="24"/>
          <w:lang w:val="en-US"/>
        </w:rPr>
        <w:t xml:space="preserve">All three </w:t>
      </w:r>
      <w:r w:rsidRPr="000C4F0D">
        <w:rPr>
          <w:rFonts w:ascii="Trebuchet MS" w:hAnsi="Trebuchet MS"/>
          <w:i/>
          <w:sz w:val="24"/>
          <w:szCs w:val="24"/>
          <w:lang w:val="en-US"/>
        </w:rPr>
        <w:t>Governance</w:t>
      </w:r>
      <w:r w:rsidRPr="000C4F0D">
        <w:rPr>
          <w:rFonts w:ascii="Trebuchet MS" w:hAnsi="Trebuchet MS"/>
          <w:sz w:val="24"/>
          <w:szCs w:val="24"/>
          <w:lang w:val="en-US"/>
        </w:rPr>
        <w:t xml:space="preserve"> reviewers asked us to validate our text-based measures for the latent concept of ‘information quality’ in the context of evidence-based </w:t>
      </w:r>
      <w:proofErr w:type="gramStart"/>
      <w:r w:rsidRPr="000C4F0D">
        <w:rPr>
          <w:rFonts w:ascii="Trebuchet MS" w:hAnsi="Trebuchet MS"/>
          <w:sz w:val="24"/>
          <w:szCs w:val="24"/>
          <w:lang w:val="en-US"/>
        </w:rPr>
        <w:t>policy-making</w:t>
      </w:r>
      <w:proofErr w:type="gramEnd"/>
      <w:r w:rsidRPr="000C4F0D">
        <w:rPr>
          <w:rFonts w:ascii="Trebuchet MS" w:hAnsi="Trebuchet MS"/>
          <w:sz w:val="24"/>
          <w:szCs w:val="24"/>
          <w:lang w:val="en-US"/>
        </w:rPr>
        <w:t xml:space="preserve"> of the European Commission. While the individual comments go into slightly different directions (e.g. whether syntactic complexity or information density qual ‘quality’ in some abstract sense or whether we have the right/valid measures to capture each sub-concept correctly), all of them either explicitly or implicitly require us to develop some kind of human ‘gold standard’ against which we can justify our measurement approach. Coming up with such a comparison set will thus be invaluable to please the </w:t>
      </w:r>
      <w:proofErr w:type="gramStart"/>
      <w:r w:rsidRPr="000C4F0D">
        <w:rPr>
          <w:rFonts w:ascii="Trebuchet MS" w:hAnsi="Trebuchet MS"/>
          <w:sz w:val="24"/>
          <w:szCs w:val="24"/>
          <w:lang w:val="en-US"/>
        </w:rPr>
        <w:t>reviewers, but</w:t>
      </w:r>
      <w:proofErr w:type="gramEnd"/>
      <w:r w:rsidRPr="000C4F0D">
        <w:rPr>
          <w:rFonts w:ascii="Trebuchet MS" w:hAnsi="Trebuchet MS"/>
          <w:sz w:val="24"/>
          <w:szCs w:val="24"/>
          <w:lang w:val="en-US"/>
        </w:rPr>
        <w:t xml:space="preserve"> will also enhance the contribution (and </w:t>
      </w:r>
      <w:proofErr w:type="spellStart"/>
      <w:r w:rsidRPr="000C4F0D">
        <w:rPr>
          <w:rFonts w:ascii="Trebuchet MS" w:hAnsi="Trebuchet MS"/>
          <w:sz w:val="24"/>
          <w:szCs w:val="24"/>
          <w:lang w:val="en-US"/>
        </w:rPr>
        <w:t>citeability</w:t>
      </w:r>
      <w:proofErr w:type="spellEnd"/>
      <w:r w:rsidRPr="000C4F0D">
        <w:rPr>
          <w:rFonts w:ascii="Trebuchet MS" w:hAnsi="Trebuchet MS"/>
          <w:sz w:val="24"/>
          <w:szCs w:val="24"/>
          <w:lang w:val="en-US"/>
        </w:rPr>
        <w:t>) of our paper (at the risk of showing that the measures might not work…).</w:t>
      </w:r>
    </w:p>
    <w:p w14:paraId="77983F87" w14:textId="121310D7" w:rsidR="00AA28C7" w:rsidRPr="000C4F0D" w:rsidRDefault="00AA28C7" w:rsidP="00AA28C7">
      <w:pPr>
        <w:jc w:val="both"/>
        <w:rPr>
          <w:rFonts w:ascii="Trebuchet MS" w:hAnsi="Trebuchet MS"/>
          <w:sz w:val="24"/>
          <w:szCs w:val="24"/>
          <w:lang w:val="en-US"/>
        </w:rPr>
      </w:pPr>
      <w:r w:rsidRPr="000C4F0D">
        <w:rPr>
          <w:rFonts w:ascii="Trebuchet MS" w:hAnsi="Trebuchet MS"/>
          <w:sz w:val="24"/>
          <w:szCs w:val="24"/>
          <w:lang w:val="en-US"/>
        </w:rPr>
        <w:t>We agreed that the best approach would thus be to gather data on the latent variable ‘information quality’ to then see whether our individual measures are positively (and ideally: strongly) correlated with this latent concept (which also gives us some flexibility as to which measures work best).</w:t>
      </w:r>
    </w:p>
    <w:p w14:paraId="0079BBBC" w14:textId="5F2FB9A7" w:rsidR="00AA28C7" w:rsidRPr="000C4F0D" w:rsidRDefault="00AA28C7" w:rsidP="00AA28C7">
      <w:pPr>
        <w:jc w:val="both"/>
        <w:rPr>
          <w:rFonts w:ascii="Trebuchet MS" w:hAnsi="Trebuchet MS"/>
          <w:sz w:val="24"/>
          <w:szCs w:val="24"/>
          <w:lang w:val="en-US"/>
        </w:rPr>
      </w:pPr>
      <w:r w:rsidRPr="000C4F0D">
        <w:rPr>
          <w:rFonts w:ascii="Trebuchet MS" w:hAnsi="Trebuchet MS"/>
          <w:sz w:val="24"/>
          <w:szCs w:val="24"/>
          <w:lang w:val="en-US"/>
        </w:rPr>
        <w:t>I have created such validation t</w:t>
      </w:r>
      <w:r w:rsidR="006C3E23" w:rsidRPr="000C4F0D">
        <w:rPr>
          <w:rFonts w:ascii="Trebuchet MS" w:hAnsi="Trebuchet MS"/>
          <w:sz w:val="24"/>
          <w:szCs w:val="24"/>
          <w:lang w:val="en-US"/>
        </w:rPr>
        <w:t xml:space="preserve">asks in other projects already and can come up with web-based coding applications rather quickly which we can the ship to research assistants to collect their assessments (one example </w:t>
      </w:r>
      <w:hyperlink r:id="rId5" w:history="1">
        <w:r w:rsidR="006C3E23" w:rsidRPr="000C4F0D">
          <w:rPr>
            <w:rStyle w:val="Hyperlink"/>
            <w:rFonts w:ascii="Trebuchet MS" w:hAnsi="Trebuchet MS"/>
            <w:b/>
            <w:sz w:val="24"/>
            <w:szCs w:val="24"/>
            <w:lang w:val="en-US"/>
          </w:rPr>
          <w:t>here</w:t>
        </w:r>
      </w:hyperlink>
      <w:r w:rsidR="006C3E23" w:rsidRPr="000C4F0D">
        <w:rPr>
          <w:rFonts w:ascii="Trebuchet MS" w:hAnsi="Trebuchet MS"/>
          <w:sz w:val="24"/>
          <w:szCs w:val="24"/>
          <w:lang w:val="en-US"/>
        </w:rPr>
        <w:t>).</w:t>
      </w:r>
    </w:p>
    <w:p w14:paraId="44F2350D" w14:textId="2CA54F70" w:rsidR="006C3E23" w:rsidRPr="000C4F0D" w:rsidRDefault="006C3E23" w:rsidP="00AA28C7">
      <w:pPr>
        <w:jc w:val="both"/>
        <w:rPr>
          <w:rFonts w:ascii="Trebuchet MS" w:hAnsi="Trebuchet MS"/>
          <w:sz w:val="24"/>
          <w:szCs w:val="24"/>
          <w:lang w:val="en-US"/>
        </w:rPr>
      </w:pPr>
      <w:r w:rsidRPr="000C4F0D">
        <w:rPr>
          <w:rFonts w:ascii="Trebuchet MS" w:hAnsi="Trebuchet MS"/>
          <w:sz w:val="24"/>
          <w:szCs w:val="24"/>
          <w:lang w:val="en-US"/>
        </w:rPr>
        <w:t>Two key challenge we face now are (a) formulate respective coding instructions that stay true to what we want to measure in our paper and (b) construct a test sample from our feedback data. This document serves to prepare the respective choices – please edit and comment as you see fit!</w:t>
      </w:r>
    </w:p>
    <w:p w14:paraId="08ADF4F7" w14:textId="5A4A262D" w:rsidR="00AA28C7" w:rsidRPr="000C4F0D" w:rsidRDefault="00AA28C7" w:rsidP="00AA28C7">
      <w:pPr>
        <w:rPr>
          <w:rFonts w:ascii="Trebuchet MS" w:hAnsi="Trebuchet MS"/>
          <w:sz w:val="24"/>
          <w:szCs w:val="24"/>
          <w:lang w:val="en-US"/>
        </w:rPr>
      </w:pPr>
    </w:p>
    <w:p w14:paraId="69A766B5" w14:textId="021A8EE2" w:rsidR="006C3E23" w:rsidRPr="000C4F0D" w:rsidRDefault="006C3E23" w:rsidP="006C3E23">
      <w:pPr>
        <w:pStyle w:val="Heading2"/>
        <w:rPr>
          <w:rFonts w:ascii="Trebuchet MS" w:hAnsi="Trebuchet MS"/>
          <w:color w:val="auto"/>
          <w:sz w:val="24"/>
          <w:szCs w:val="24"/>
          <w:lang w:val="en-US"/>
        </w:rPr>
      </w:pPr>
      <w:bookmarkStart w:id="1" w:name="_Toc207035455"/>
      <w:r w:rsidRPr="000C4F0D">
        <w:rPr>
          <w:rFonts w:ascii="Trebuchet MS" w:hAnsi="Trebuchet MS"/>
          <w:color w:val="auto"/>
          <w:sz w:val="24"/>
          <w:szCs w:val="24"/>
          <w:lang w:val="en-US"/>
        </w:rPr>
        <w:lastRenderedPageBreak/>
        <w:t xml:space="preserve">2. What do reviewers demand specifically </w:t>
      </w:r>
      <w:proofErr w:type="gramStart"/>
      <w:r w:rsidRPr="000C4F0D">
        <w:rPr>
          <w:rFonts w:ascii="Trebuchet MS" w:hAnsi="Trebuchet MS"/>
          <w:color w:val="auto"/>
          <w:sz w:val="24"/>
          <w:szCs w:val="24"/>
          <w:lang w:val="en-US"/>
        </w:rPr>
        <w:t>with regard to</w:t>
      </w:r>
      <w:proofErr w:type="gramEnd"/>
      <w:r w:rsidRPr="000C4F0D">
        <w:rPr>
          <w:rFonts w:ascii="Trebuchet MS" w:hAnsi="Trebuchet MS"/>
          <w:color w:val="auto"/>
          <w:sz w:val="24"/>
          <w:szCs w:val="24"/>
          <w:lang w:val="en-US"/>
        </w:rPr>
        <w:t xml:space="preserve"> validation</w:t>
      </w:r>
      <w:bookmarkEnd w:id="1"/>
    </w:p>
    <w:p w14:paraId="12721DCD" w14:textId="1B7AC5DE" w:rsidR="006C3E23" w:rsidRPr="000C4F0D" w:rsidRDefault="006C3E23" w:rsidP="00AA28C7">
      <w:pPr>
        <w:rPr>
          <w:rFonts w:ascii="Trebuchet MS" w:hAnsi="Trebuchet MS"/>
          <w:sz w:val="24"/>
          <w:szCs w:val="24"/>
          <w:lang w:val="en-US"/>
        </w:rPr>
      </w:pPr>
    </w:p>
    <w:p w14:paraId="05D42677" w14:textId="77777777" w:rsidR="006C3E23" w:rsidRPr="000C4F0D" w:rsidRDefault="006C3E23" w:rsidP="006C3E23">
      <w:pPr>
        <w:jc w:val="both"/>
        <w:rPr>
          <w:rFonts w:ascii="Trebuchet MS" w:hAnsi="Trebuchet MS"/>
          <w:sz w:val="24"/>
          <w:szCs w:val="24"/>
          <w:lang w:val="en-US"/>
        </w:rPr>
      </w:pPr>
      <w:r w:rsidRPr="000C4F0D">
        <w:rPr>
          <w:rFonts w:ascii="Trebuchet MS" w:hAnsi="Trebuchet MS"/>
          <w:b/>
          <w:sz w:val="24"/>
          <w:szCs w:val="24"/>
          <w:lang w:val="en-US"/>
        </w:rPr>
        <w:t>R1C1</w:t>
      </w:r>
      <w:r w:rsidRPr="000C4F0D">
        <w:rPr>
          <w:rFonts w:ascii="Trebuchet MS" w:hAnsi="Trebuchet MS"/>
          <w:sz w:val="24"/>
          <w:szCs w:val="24"/>
          <w:lang w:val="en-US"/>
        </w:rPr>
        <w:t>: One major concern is that information quality is directly inferred from the comments’ textual sophistication without any validation. In my view, the contribution of the entire paper hinges on whether we can validly assume that more textually sophisticated comments are also “better” comments with higher information quality. As the paper stands, it is not entirely clear whether the indicators the authors analyze</w:t>
      </w:r>
    </w:p>
    <w:p w14:paraId="500588F9" w14:textId="74589835" w:rsidR="006C3E23" w:rsidRPr="000C4F0D" w:rsidRDefault="006C3E23" w:rsidP="006C3E23">
      <w:pPr>
        <w:jc w:val="both"/>
        <w:rPr>
          <w:rFonts w:ascii="Trebuchet MS" w:hAnsi="Trebuchet MS"/>
          <w:sz w:val="24"/>
          <w:szCs w:val="24"/>
          <w:lang w:val="en-US"/>
        </w:rPr>
      </w:pPr>
      <w:r w:rsidRPr="000C4F0D">
        <w:rPr>
          <w:rFonts w:ascii="Trebuchet MS" w:hAnsi="Trebuchet MS"/>
          <w:i/>
          <w:sz w:val="24"/>
          <w:szCs w:val="24"/>
          <w:lang w:val="en-US"/>
        </w:rPr>
        <w:t>-&gt; concept validation needed!</w:t>
      </w:r>
    </w:p>
    <w:p w14:paraId="0851CEFC" w14:textId="3F849D9F" w:rsidR="006C3E23" w:rsidRPr="000C4F0D" w:rsidRDefault="006C3E23" w:rsidP="006C3E23">
      <w:pPr>
        <w:jc w:val="both"/>
        <w:rPr>
          <w:rFonts w:ascii="Trebuchet MS" w:hAnsi="Trebuchet MS"/>
          <w:sz w:val="24"/>
          <w:szCs w:val="24"/>
          <w:lang w:val="en-US"/>
        </w:rPr>
      </w:pPr>
      <w:r w:rsidRPr="000C4F0D">
        <w:rPr>
          <w:rFonts w:ascii="Trebuchet MS" w:hAnsi="Trebuchet MS"/>
          <w:b/>
          <w:sz w:val="24"/>
          <w:szCs w:val="24"/>
          <w:lang w:val="en-US"/>
        </w:rPr>
        <w:t xml:space="preserve">R1C4: </w:t>
      </w:r>
      <w:r w:rsidRPr="000C4F0D">
        <w:rPr>
          <w:rFonts w:ascii="Trebuchet MS" w:hAnsi="Trebuchet MS"/>
          <w:sz w:val="24"/>
          <w:szCs w:val="24"/>
          <w:lang w:val="en-US"/>
        </w:rPr>
        <w:t xml:space="preserve">Why are high values on word entropy interpreted as indicating high information density? The authors state on page 20 that “the more variable a message’s content is, the denser is the information it contains”. Why? Aren’t messages that spread across multiple concepts and convey a wide range of different pieces of information rather LESS dense than those that are targeted towards a narrower vocabulary? It’s not immediately clear to me why higher entropy should imply higher density. </w:t>
      </w:r>
      <w:r w:rsidR="00956CDB" w:rsidRPr="000C4F0D">
        <w:rPr>
          <w:rFonts w:ascii="Trebuchet MS" w:hAnsi="Trebuchet MS"/>
          <w:sz w:val="24"/>
          <w:szCs w:val="24"/>
          <w:lang w:val="en-US"/>
        </w:rPr>
        <w:t>Similarly, why does a more syntactically complex sentence structure imply higher “information quality”? One might argue that when texts become so syntactically complex that they are almost impossible to read, information quality rather declines. One could also argue that the relationship is U-shaped. Again, the main point here is that all of this is assumed, not shown.</w:t>
      </w:r>
    </w:p>
    <w:p w14:paraId="78AC3CA6" w14:textId="2AF1617B" w:rsidR="006C3E23" w:rsidRPr="000C4F0D" w:rsidRDefault="00956CDB" w:rsidP="00956CDB">
      <w:pPr>
        <w:pStyle w:val="ListParagraph"/>
        <w:numPr>
          <w:ilvl w:val="0"/>
          <w:numId w:val="3"/>
        </w:numPr>
        <w:ind w:left="426" w:hanging="426"/>
        <w:jc w:val="both"/>
        <w:rPr>
          <w:rFonts w:ascii="Trebuchet MS" w:hAnsi="Trebuchet MS"/>
          <w:i/>
          <w:sz w:val="24"/>
          <w:szCs w:val="24"/>
          <w:lang w:val="en-US"/>
        </w:rPr>
      </w:pPr>
      <w:r w:rsidRPr="000C4F0D">
        <w:rPr>
          <w:rFonts w:ascii="Trebuchet MS" w:hAnsi="Trebuchet MS"/>
          <w:i/>
          <w:sz w:val="24"/>
          <w:szCs w:val="24"/>
          <w:lang w:val="en-US"/>
        </w:rPr>
        <w:t>C</w:t>
      </w:r>
      <w:r w:rsidR="006C3E23" w:rsidRPr="000C4F0D">
        <w:rPr>
          <w:rFonts w:ascii="Trebuchet MS" w:hAnsi="Trebuchet MS"/>
          <w:i/>
          <w:sz w:val="24"/>
          <w:szCs w:val="24"/>
          <w:lang w:val="en-US"/>
        </w:rPr>
        <w:t>larify in conceptual discussion but also ideally show that higher entropy</w:t>
      </w:r>
      <w:r w:rsidRPr="000C4F0D">
        <w:rPr>
          <w:rFonts w:ascii="Trebuchet MS" w:hAnsi="Trebuchet MS"/>
          <w:i/>
          <w:sz w:val="24"/>
          <w:szCs w:val="24"/>
          <w:lang w:val="en-US"/>
        </w:rPr>
        <w:t xml:space="preserve"> and complexity</w:t>
      </w:r>
      <w:r w:rsidR="006C3E23" w:rsidRPr="000C4F0D">
        <w:rPr>
          <w:rFonts w:ascii="Trebuchet MS" w:hAnsi="Trebuchet MS"/>
          <w:i/>
          <w:sz w:val="24"/>
          <w:szCs w:val="24"/>
          <w:lang w:val="en-US"/>
        </w:rPr>
        <w:t xml:space="preserve"> is positively correlated with latent ‘information quality’ concept</w:t>
      </w:r>
      <w:r w:rsidRPr="000C4F0D">
        <w:rPr>
          <w:rFonts w:ascii="Trebuchet MS" w:hAnsi="Trebuchet MS"/>
          <w:i/>
          <w:sz w:val="24"/>
          <w:szCs w:val="24"/>
          <w:lang w:val="en-US"/>
        </w:rPr>
        <w:t xml:space="preserve"> (one could then also test the u-shaped claim)</w:t>
      </w:r>
    </w:p>
    <w:p w14:paraId="1A82E3AA" w14:textId="2A64A56F" w:rsidR="006C3E23" w:rsidRPr="000C4F0D" w:rsidRDefault="006C3E23" w:rsidP="006C3E23">
      <w:pPr>
        <w:jc w:val="both"/>
        <w:rPr>
          <w:rFonts w:ascii="Trebuchet MS" w:hAnsi="Trebuchet MS"/>
          <w:b/>
          <w:sz w:val="24"/>
          <w:szCs w:val="24"/>
          <w:lang w:val="en-US"/>
        </w:rPr>
      </w:pPr>
    </w:p>
    <w:p w14:paraId="722B6166" w14:textId="2712CD2C" w:rsidR="006C3E23" w:rsidRPr="000C4F0D" w:rsidRDefault="00956CDB" w:rsidP="006C3E23">
      <w:pPr>
        <w:jc w:val="both"/>
        <w:rPr>
          <w:rFonts w:ascii="Trebuchet MS" w:hAnsi="Trebuchet MS"/>
          <w:sz w:val="24"/>
          <w:szCs w:val="24"/>
          <w:lang w:val="en-US"/>
        </w:rPr>
      </w:pPr>
      <w:r w:rsidRPr="000C4F0D">
        <w:rPr>
          <w:rFonts w:ascii="Trebuchet MS" w:hAnsi="Trebuchet MS"/>
          <w:b/>
          <w:sz w:val="24"/>
          <w:szCs w:val="24"/>
          <w:lang w:val="en-US"/>
        </w:rPr>
        <w:t xml:space="preserve">R2C4: </w:t>
      </w:r>
      <w:r w:rsidRPr="000C4F0D">
        <w:rPr>
          <w:rFonts w:ascii="Trebuchet MS" w:hAnsi="Trebuchet MS"/>
          <w:sz w:val="24"/>
          <w:szCs w:val="24"/>
          <w:lang w:val="en-US"/>
        </w:rPr>
        <w:t>I think the discussion and operationalization of the four dependent variables are great but wondering if the authors can do more to underline their original contribution to the literature in the sense of measuring information quality in all these aspects.</w:t>
      </w:r>
    </w:p>
    <w:p w14:paraId="228C1E8D" w14:textId="128C643F" w:rsidR="00956CDB" w:rsidRPr="000C4F0D" w:rsidRDefault="00956CDB" w:rsidP="00956CDB">
      <w:pPr>
        <w:pStyle w:val="ListParagraph"/>
        <w:numPr>
          <w:ilvl w:val="0"/>
          <w:numId w:val="3"/>
        </w:numPr>
        <w:ind w:left="426" w:hanging="426"/>
        <w:rPr>
          <w:rFonts w:ascii="Trebuchet MS" w:hAnsi="Trebuchet MS"/>
          <w:i/>
          <w:sz w:val="24"/>
          <w:szCs w:val="24"/>
          <w:lang w:val="en-US"/>
        </w:rPr>
      </w:pPr>
      <w:r w:rsidRPr="000C4F0D">
        <w:rPr>
          <w:rFonts w:ascii="Trebuchet MS" w:hAnsi="Trebuchet MS"/>
          <w:i/>
          <w:sz w:val="24"/>
          <w:szCs w:val="24"/>
          <w:lang w:val="en-US"/>
        </w:rPr>
        <w:t>Works much better if we can show that the measurement is valid</w:t>
      </w:r>
    </w:p>
    <w:p w14:paraId="5454E24B" w14:textId="4E2485B7" w:rsidR="006C3E23" w:rsidRPr="000C4F0D" w:rsidRDefault="006C3E23" w:rsidP="006C3E23">
      <w:pPr>
        <w:jc w:val="both"/>
        <w:rPr>
          <w:rFonts w:ascii="Trebuchet MS" w:hAnsi="Trebuchet MS"/>
          <w:sz w:val="24"/>
          <w:szCs w:val="24"/>
          <w:lang w:val="en-US"/>
        </w:rPr>
      </w:pPr>
    </w:p>
    <w:p w14:paraId="6A2A8DE0" w14:textId="59D651E6" w:rsidR="00956CDB" w:rsidRPr="000C4F0D" w:rsidRDefault="00956CDB" w:rsidP="006C3E23">
      <w:pPr>
        <w:jc w:val="both"/>
        <w:rPr>
          <w:rFonts w:ascii="Trebuchet MS" w:hAnsi="Trebuchet MS"/>
          <w:sz w:val="24"/>
          <w:szCs w:val="24"/>
          <w:lang w:val="en-US"/>
        </w:rPr>
      </w:pPr>
      <w:r w:rsidRPr="000C4F0D">
        <w:rPr>
          <w:rFonts w:ascii="Trebuchet MS" w:hAnsi="Trebuchet MS"/>
          <w:b/>
          <w:bCs/>
          <w:sz w:val="24"/>
          <w:szCs w:val="24"/>
          <w:lang w:val="en-US"/>
        </w:rPr>
        <w:t xml:space="preserve">R3C1: </w:t>
      </w:r>
      <w:r w:rsidRPr="000C4F0D">
        <w:rPr>
          <w:rFonts w:ascii="Trebuchet MS" w:hAnsi="Trebuchet MS"/>
          <w:sz w:val="24"/>
          <w:szCs w:val="24"/>
          <w:lang w:val="en-US"/>
        </w:rPr>
        <w:t xml:space="preserve">That said, I see one general area where the paper would benefit from substantial expansion: the management of uncertainty and accuracy of the text-as-data measures. The four indicators employed are all plausible proxies that have been used in relevant past literature. However, the manuscript currently treats them as sufficient in themselves, without any empirical check against human judgment. Given that these measures are applied to both policy documents and comments, it is crucial to establish that they align with expert human coders’ assessments of information quality. I would strongly encourage the authors to validate each measure on a sample of documents, ideally 50–100 comments and 50–100 policy texts. Human coders could rate the extent to which each text dimension is present. This would provide a benchmark to demonstrate that the automated indicators capture meaningful variation rather than artifacts of text length, style, or translation. </w:t>
      </w:r>
      <w:r w:rsidRPr="000C4F0D">
        <w:rPr>
          <w:rFonts w:ascii="Trebuchet MS" w:hAnsi="Trebuchet MS"/>
          <w:sz w:val="24"/>
          <w:szCs w:val="24"/>
          <w:lang w:val="en-US"/>
        </w:rPr>
        <w:lastRenderedPageBreak/>
        <w:t>Without such validation, it is not clear whether “syntactic complexity” or “legal terminology” truly maps onto substantive informational quality.</w:t>
      </w:r>
    </w:p>
    <w:p w14:paraId="4881EF78" w14:textId="4B3BA3D9" w:rsidR="006C3E23" w:rsidRPr="000C4F0D" w:rsidRDefault="00956CDB" w:rsidP="00956CDB">
      <w:pPr>
        <w:pStyle w:val="ListParagraph"/>
        <w:numPr>
          <w:ilvl w:val="0"/>
          <w:numId w:val="3"/>
        </w:numPr>
        <w:ind w:left="426" w:hanging="426"/>
        <w:rPr>
          <w:rFonts w:ascii="Trebuchet MS" w:hAnsi="Trebuchet MS"/>
          <w:i/>
          <w:sz w:val="24"/>
          <w:szCs w:val="24"/>
          <w:lang w:val="en-US"/>
        </w:rPr>
      </w:pPr>
      <w:r w:rsidRPr="000C4F0D">
        <w:rPr>
          <w:rFonts w:ascii="Trebuchet MS" w:hAnsi="Trebuchet MS"/>
          <w:i/>
          <w:sz w:val="24"/>
          <w:szCs w:val="24"/>
          <w:lang w:val="en-US"/>
        </w:rPr>
        <w:t>Crucial one – while we cannot go for a measure-by-measure validation, showing that all or at least some of them are positively related to the latent concept of information quality should address this comment</w:t>
      </w:r>
    </w:p>
    <w:p w14:paraId="420B16CC" w14:textId="77FB70C7" w:rsidR="006C3E23" w:rsidRPr="000C4F0D" w:rsidRDefault="00956CDB" w:rsidP="00956CDB">
      <w:pPr>
        <w:jc w:val="both"/>
        <w:rPr>
          <w:rFonts w:ascii="Trebuchet MS" w:hAnsi="Trebuchet MS"/>
          <w:sz w:val="24"/>
          <w:szCs w:val="24"/>
          <w:lang w:val="en-US"/>
        </w:rPr>
      </w:pPr>
      <w:r w:rsidRPr="000C4F0D">
        <w:rPr>
          <w:rFonts w:ascii="Trebuchet MS" w:hAnsi="Trebuchet MS"/>
          <w:b/>
          <w:bCs/>
          <w:sz w:val="24"/>
          <w:szCs w:val="24"/>
          <w:lang w:val="en-US"/>
        </w:rPr>
        <w:t xml:space="preserve">R3C2: </w:t>
      </w:r>
      <w:r w:rsidRPr="000C4F0D">
        <w:rPr>
          <w:rFonts w:ascii="Trebuchet MS" w:hAnsi="Trebuchet MS"/>
          <w:sz w:val="24"/>
          <w:szCs w:val="24"/>
          <w:lang w:val="en-US"/>
        </w:rPr>
        <w:t>A related suggestion is to consider incorporating zero-shot large language models (LLMs) as an additional point of comparison. Recent work shows that models such as GPT can perform reasonably well at classification tasks with carefully constructed prompts, without fine-tuning. The authors could, for example, prompt an LLM to classify a random sample of comments along the same four quality dimensions. Comparing those classifications to both human coding and the current automated measures would serve two purposes: (1) it would provide an additional form of validation, and (2) it would illustrate the tradeoffs between traditional supervised NLP, dictionary-based methods, and emerging LLM-based approaches. Even if the LLM approach is not used for the main analysis, reporting the comparison would strengthen confidence in the results and broaden the contribution to the growing text-as-data literature.</w:t>
      </w:r>
    </w:p>
    <w:p w14:paraId="618D42AD" w14:textId="580786BD" w:rsidR="00956CDB" w:rsidRPr="000C4F0D" w:rsidRDefault="00956CDB" w:rsidP="00956CDB">
      <w:pPr>
        <w:pStyle w:val="ListParagraph"/>
        <w:numPr>
          <w:ilvl w:val="0"/>
          <w:numId w:val="3"/>
        </w:numPr>
        <w:ind w:left="426" w:hanging="426"/>
        <w:rPr>
          <w:rFonts w:ascii="Trebuchet MS" w:hAnsi="Trebuchet MS"/>
          <w:i/>
          <w:sz w:val="24"/>
          <w:szCs w:val="24"/>
          <w:lang w:val="en-US"/>
        </w:rPr>
      </w:pPr>
      <w:commentRangeStart w:id="2"/>
      <w:r w:rsidRPr="000C4F0D">
        <w:rPr>
          <w:rFonts w:ascii="Trebuchet MS" w:hAnsi="Trebuchet MS"/>
          <w:i/>
          <w:sz w:val="24"/>
          <w:szCs w:val="24"/>
          <w:lang w:val="en-US"/>
        </w:rPr>
        <w:t xml:space="preserve">Not a fan, but once we have human coded data, we can test a zero- or few shot LLM as well </w:t>
      </w:r>
      <w:commentRangeEnd w:id="2"/>
      <w:r w:rsidR="008713B4">
        <w:rPr>
          <w:rStyle w:val="CommentReference"/>
        </w:rPr>
        <w:commentReference w:id="2"/>
      </w:r>
      <w:r w:rsidRPr="000C4F0D">
        <w:rPr>
          <w:rFonts w:ascii="Trebuchet MS" w:hAnsi="Trebuchet MS"/>
          <w:i/>
          <w:sz w:val="24"/>
          <w:szCs w:val="24"/>
          <w:lang w:val="en-US"/>
        </w:rPr>
        <w:t xml:space="preserve">(cf. </w:t>
      </w:r>
      <w:hyperlink r:id="rId10" w:history="1">
        <w:r w:rsidRPr="000C4F0D">
          <w:rPr>
            <w:rStyle w:val="Hyperlink"/>
            <w:rFonts w:ascii="Trebuchet MS" w:hAnsi="Trebuchet MS"/>
            <w:i/>
            <w:sz w:val="24"/>
            <w:szCs w:val="24"/>
            <w:lang w:val="en-US"/>
          </w:rPr>
          <w:t>Laurer et al. 2024</w:t>
        </w:r>
      </w:hyperlink>
      <w:r w:rsidRPr="000C4F0D">
        <w:rPr>
          <w:rFonts w:ascii="Trebuchet MS" w:hAnsi="Trebuchet MS"/>
          <w:i/>
          <w:sz w:val="24"/>
          <w:szCs w:val="24"/>
          <w:lang w:val="en-US"/>
        </w:rPr>
        <w:t>)</w:t>
      </w:r>
    </w:p>
    <w:p w14:paraId="33C8F03B" w14:textId="77777777" w:rsidR="00663C28" w:rsidRPr="000C4F0D" w:rsidRDefault="00663C28" w:rsidP="00663C28">
      <w:pPr>
        <w:rPr>
          <w:rFonts w:ascii="Trebuchet MS" w:hAnsi="Trebuchet MS"/>
          <w:i/>
          <w:sz w:val="24"/>
          <w:szCs w:val="24"/>
          <w:lang w:val="en-US"/>
        </w:rPr>
      </w:pPr>
    </w:p>
    <w:p w14:paraId="54E95012" w14:textId="0AF9E826" w:rsidR="00AA28C7" w:rsidRPr="000C4F0D" w:rsidRDefault="006C3E23" w:rsidP="00AA28C7">
      <w:pPr>
        <w:pStyle w:val="Heading2"/>
        <w:rPr>
          <w:rFonts w:ascii="Trebuchet MS" w:hAnsi="Trebuchet MS"/>
          <w:color w:val="auto"/>
          <w:sz w:val="24"/>
          <w:szCs w:val="24"/>
          <w:lang w:val="en-US"/>
        </w:rPr>
      </w:pPr>
      <w:bookmarkStart w:id="3" w:name="_Toc207035456"/>
      <w:r w:rsidRPr="000C4F0D">
        <w:rPr>
          <w:rFonts w:ascii="Trebuchet MS" w:hAnsi="Trebuchet MS"/>
          <w:color w:val="auto"/>
          <w:sz w:val="24"/>
          <w:szCs w:val="24"/>
          <w:lang w:val="en-US"/>
        </w:rPr>
        <w:t xml:space="preserve">3. What do we want to measure? </w:t>
      </w:r>
      <w:r w:rsidR="00AA28C7" w:rsidRPr="000C4F0D">
        <w:rPr>
          <w:rFonts w:ascii="Trebuchet MS" w:hAnsi="Trebuchet MS"/>
          <w:color w:val="auto"/>
          <w:sz w:val="24"/>
          <w:szCs w:val="24"/>
          <w:lang w:val="en-US"/>
        </w:rPr>
        <w:t>Relevant excerpts from our manuscript</w:t>
      </w:r>
      <w:bookmarkEnd w:id="3"/>
    </w:p>
    <w:p w14:paraId="7567970A" w14:textId="3DD12BC4" w:rsidR="006C3E23" w:rsidRPr="000C4F0D" w:rsidRDefault="006C3E23" w:rsidP="006C3E23">
      <w:pPr>
        <w:rPr>
          <w:rFonts w:ascii="Trebuchet MS" w:hAnsi="Trebuchet MS"/>
          <w:sz w:val="24"/>
          <w:szCs w:val="24"/>
          <w:lang w:val="en-US"/>
        </w:rPr>
      </w:pPr>
    </w:p>
    <w:p w14:paraId="1C88D499" w14:textId="3F137A81" w:rsidR="006C3E23" w:rsidRPr="000C4F0D" w:rsidRDefault="00956CDB" w:rsidP="006C3E23">
      <w:pPr>
        <w:jc w:val="both"/>
        <w:rPr>
          <w:rFonts w:ascii="Trebuchet MS" w:hAnsi="Trebuchet MS"/>
          <w:sz w:val="24"/>
          <w:szCs w:val="24"/>
          <w:lang w:val="en-US"/>
        </w:rPr>
      </w:pPr>
      <w:r w:rsidRPr="000C4F0D">
        <w:rPr>
          <w:rFonts w:ascii="Trebuchet MS" w:hAnsi="Trebuchet MS"/>
          <w:sz w:val="24"/>
          <w:szCs w:val="24"/>
          <w:lang w:val="en-US"/>
        </w:rPr>
        <w:t>All q</w:t>
      </w:r>
      <w:r w:rsidR="006C3E23" w:rsidRPr="000C4F0D">
        <w:rPr>
          <w:rFonts w:ascii="Trebuchet MS" w:hAnsi="Trebuchet MS"/>
          <w:sz w:val="24"/>
          <w:szCs w:val="24"/>
          <w:lang w:val="en-US"/>
        </w:rPr>
        <w:t xml:space="preserve">uotes come from </w:t>
      </w:r>
      <w:hyperlink r:id="rId11" w:history="1">
        <w:r w:rsidR="006C3E23" w:rsidRPr="000C4F0D">
          <w:rPr>
            <w:rStyle w:val="Hyperlink"/>
            <w:rFonts w:ascii="Trebuchet MS" w:hAnsi="Trebuchet MS"/>
            <w:sz w:val="24"/>
            <w:szCs w:val="24"/>
            <w:lang w:val="en-US"/>
          </w:rPr>
          <w:t>GOV_MS_consolidated_v07.03.2025.docx</w:t>
        </w:r>
      </w:hyperlink>
      <w:r w:rsidR="006C3E23" w:rsidRPr="000C4F0D">
        <w:rPr>
          <w:rFonts w:ascii="Trebuchet MS" w:hAnsi="Trebuchet MS"/>
          <w:sz w:val="24"/>
          <w:szCs w:val="24"/>
          <w:lang w:val="en-US"/>
        </w:rPr>
        <w:t xml:space="preserve"> </w:t>
      </w:r>
    </w:p>
    <w:p w14:paraId="5330D166" w14:textId="6F9BE419" w:rsidR="006C3E23" w:rsidRPr="000C4F0D" w:rsidRDefault="006C3E23" w:rsidP="006C3E23">
      <w:pPr>
        <w:jc w:val="both"/>
        <w:rPr>
          <w:rFonts w:ascii="Trebuchet MS" w:hAnsi="Trebuchet MS"/>
          <w:i/>
          <w:sz w:val="24"/>
          <w:szCs w:val="24"/>
          <w:lang w:val="en-US"/>
        </w:rPr>
      </w:pPr>
      <w:r w:rsidRPr="000C4F0D">
        <w:rPr>
          <w:rFonts w:ascii="Trebuchet MS" w:hAnsi="Trebuchet MS"/>
          <w:i/>
          <w:sz w:val="24"/>
          <w:szCs w:val="24"/>
          <w:lang w:val="en-US"/>
        </w:rPr>
        <w:t>‘</w:t>
      </w:r>
      <w:r w:rsidR="00C94770" w:rsidRPr="000C4F0D">
        <w:rPr>
          <w:rFonts w:ascii="Trebuchet MS" w:hAnsi="Trebuchet MS"/>
          <w:i/>
          <w:sz w:val="24"/>
          <w:szCs w:val="24"/>
          <w:lang w:val="en-US"/>
        </w:rPr>
        <w:t xml:space="preserve">First, we argue that bureaucratic policymaking is driven by evidence-based decision-making, defined as a process ‘based on the premise that the most adequate and accurate pieces of information are prioritized in decision-making, and that policy effectiveness can be improved through the systematic incorporation of high-quality policy information’ </w:t>
      </w:r>
      <w:r w:rsidR="00C94770" w:rsidRPr="000C4F0D">
        <w:rPr>
          <w:rFonts w:ascii="Trebuchet MS" w:hAnsi="Trebuchet MS"/>
          <w:i/>
          <w:sz w:val="24"/>
          <w:szCs w:val="24"/>
        </w:rPr>
        <w:fldChar w:fldCharType="begin"/>
      </w:r>
      <w:r w:rsidR="00C94770" w:rsidRPr="000C4F0D">
        <w:rPr>
          <w:rFonts w:ascii="Trebuchet MS" w:hAnsi="Trebuchet MS"/>
          <w:i/>
          <w:sz w:val="24"/>
          <w:szCs w:val="24"/>
          <w:lang w:val="en-US"/>
        </w:rPr>
        <w:instrText xml:space="preserve"> ADDIN ZOTERO_ITEM CSL_CITATION {"citationID":"O9np8r6Y","properties":{"formattedCitation":"(Migchelbrink et al. 2024)","plainCitation":"(Migchelbrink et al. 2024)","dontUpdate":true,"noteIndex":0},"citationItems":[{"id":539,"uris":["http://zotero.org/users/11239388/items/5E8QP5I4"],"itemData":{"id":539,"type":"article-journal","container-title":"Public Management Review","DOI":"10.1080/14719037.2024.2387178","ISSN":"1471-9037, 1471-9045","journalAbbreviation":"Public Management Review","language":"en","page":"1-27","source":"DOI.org (Crossref)","title":"Public officials’ motivated reasoning and their interpretation of policy information","author":[{"family":"Migchelbrink","given":"Koen"},{"family":"Raymaekers","given":"Pieter"},{"family":"Pattyn","given":"Valérie"},{"family":"De Smedt","given":"Peter"}],"issued":{"date-parts":[["2024",8,14]]}}}],"schema":"https://github.com/citation-style-language/schema/raw/master/csl-citation.json"} </w:instrText>
      </w:r>
      <w:r w:rsidR="00C94770" w:rsidRPr="000C4F0D">
        <w:rPr>
          <w:rFonts w:ascii="Trebuchet MS" w:hAnsi="Trebuchet MS"/>
          <w:i/>
          <w:sz w:val="24"/>
          <w:szCs w:val="24"/>
        </w:rPr>
        <w:fldChar w:fldCharType="separate"/>
      </w:r>
      <w:r w:rsidR="00C94770" w:rsidRPr="000C4F0D">
        <w:rPr>
          <w:rFonts w:ascii="Trebuchet MS" w:hAnsi="Trebuchet MS"/>
          <w:i/>
          <w:sz w:val="24"/>
          <w:szCs w:val="24"/>
          <w:lang w:val="en-US"/>
        </w:rPr>
        <w:t>(Migchelbrink et al. 2024, 1)</w:t>
      </w:r>
      <w:r w:rsidR="00C94770" w:rsidRPr="000C4F0D">
        <w:rPr>
          <w:rFonts w:ascii="Trebuchet MS" w:hAnsi="Trebuchet MS"/>
          <w:i/>
          <w:sz w:val="24"/>
          <w:szCs w:val="24"/>
          <w:lang w:val="en-US"/>
        </w:rPr>
        <w:fldChar w:fldCharType="end"/>
      </w:r>
      <w:r w:rsidR="00C94770" w:rsidRPr="000C4F0D">
        <w:rPr>
          <w:rFonts w:ascii="Trebuchet MS" w:hAnsi="Trebuchet MS"/>
          <w:i/>
          <w:sz w:val="24"/>
          <w:szCs w:val="24"/>
          <w:lang w:val="en-US"/>
        </w:rPr>
        <w:t xml:space="preserve">. Evidence-based policymaking (EBP) represents a fundamental contextual factor that circumscribes our study of public comments’ information quality insofar as it indicates that this needs to be judged against the standards of evidence-based policymaking </w:t>
      </w:r>
      <w:r w:rsidR="00C94770" w:rsidRPr="000C4F0D">
        <w:rPr>
          <w:rFonts w:ascii="Trebuchet MS" w:hAnsi="Trebuchet MS"/>
          <w:i/>
          <w:sz w:val="24"/>
          <w:szCs w:val="24"/>
        </w:rPr>
        <w:fldChar w:fldCharType="begin"/>
      </w:r>
      <w:r w:rsidR="00C94770" w:rsidRPr="000C4F0D">
        <w:rPr>
          <w:rFonts w:ascii="Trebuchet MS" w:hAnsi="Trebuchet MS"/>
          <w:i/>
          <w:sz w:val="24"/>
          <w:szCs w:val="24"/>
          <w:lang w:val="en-US"/>
        </w:rPr>
        <w:instrText xml:space="preserve"> ADDIN ZOTERO_ITEM CSL_CITATION {"citationID":"fLZwdS1m","properties":{"formattedCitation":"(Chalmers 2013; Costa, Desmarais, and Hird 2019; Yackee 2012)","plainCitation":"(Chalmers 2013; Costa, Desmarais, and Hird 2019; Yackee 2012)","dontUpdate":true,"noteIndex":0},"citationItems":[{"id":116,"uris":["http://zotero.org/users/11239388/items/NQJQZW4F"],"itemData":{"id":116,"type":"article-journal","container-title":"Journal of European Public Policy","DOI":"10.1080/13501763.2012.693411","ISSN":"1350-1763, 1466-4429","issue":"1","journalAbbreviation":"Journal of European Public Policy","language":"en","page":"39-58","source":"DOI.org (Crossref)","title":"Trading information for access: informational lobbying strategies and interest group access to the European Union","title-short":"Trading information for access","volume":"20","author":[{"family":"Chalmers","given":"Adam William"}],"issued":{"date-parts":[["2013",1]]}}},{"id":121,"uris":["http://zotero.org/users/11239388/items/PGCLKQ77"],"itemData":{"id":121,"type":"article-journal","abstract":"Scholarship on bureaucratic policymaking has long focused on both the use of expertise and public accountability. However, few have considered the degree to which public input affects the use of research in U.S. regulatory impact analyses (RIAs). We examine changes in the research that is cited in RIAs in response to public comments to assess the influe</w:instrText>
      </w:r>
      <w:r w:rsidR="00C94770" w:rsidRPr="000C4F0D">
        <w:rPr>
          <w:rFonts w:ascii="Trebuchet MS" w:hAnsi="Trebuchet MS"/>
          <w:i/>
          <w:sz w:val="24"/>
          <w:szCs w:val="24"/>
        </w:rPr>
        <w:instrText>nce of participation on the use of information for rulemaking. We conduct an in-depth analysis of comments on a major proposed U.S. Environmental Protection Agency (EPA) rule to determine whether regulators alter the evidence used based on public input and whether some types of commenters have more influence than others. We analyze the text similarity of comments to scientific research utilized in the RIAs to determine whether regulators iteratively update their rule justification based on scientific information referenced in comments. We find support for seminal subgovernment theories about the relationship between business interests, Congress, and the bureaucracy; in relation to all kinds of commenters, members of Congress and industry groups had the strongest effect on changes in the research used in the RIAs. The article provides on</w:instrText>
      </w:r>
      <w:r w:rsidR="00C94770" w:rsidRPr="000C4F0D">
        <w:rPr>
          <w:rFonts w:ascii="Trebuchet MS" w:hAnsi="Trebuchet MS"/>
          <w:i/>
          <w:sz w:val="24"/>
          <w:szCs w:val="24"/>
          <w:lang w:val="en-US"/>
        </w:rPr>
        <w:instrText xml:space="preserve">e of the first statistical analyses of science exchange between the public and a bureaucratic agency.","container-title":"The American Review of Public Administration","DOI":"10.1177/0275074018795287","ISSN":"0275-0740, 1552-3357","issue":"1","journalAbbreviation":"The American Review of Public Administration","language":"en","page":"36-50","source":"DOI.org (Crossref)","title":"Public Comments’ Influence on Science Use in U.S. Rulemaking: The Case of EPA’s National Emission Standards","title-short":"Public Comments’ Influence on Science Use in U.S. Rulemaking","volume":"49","author":[{"family":"Costa","given":"Mia"},{"family":"Desmarais","given":"Bruce A."},{"family":"Hird","given":"John A."}],"issued":{"date-parts":[["2019",1]]}}},{"id":112,"uris":["http://zotero.org/users/11239388/items/PAV427MC"],"itemData":{"id":112,"type":"article-journal","container-title":"Journal of Public Administration Research and Theory","DOI":"10.1093/jopart/mur061","ISSN":"1053-1858, 1477-9803","issue":"2","journalAbbreviation":"Journal of Public Administration Research and Theory","language":"en","page":"373-393","source":"DOI.org (Crossref)","title":"The Politics of Ex Parte Lobbying: Pre-Proposal Agenda Building and Blocking during Agency Rulemaking","title-short":"The Politics of Ex Parte Lobbying","volume":"22","author":[{"family":"Yackee","given":"S. W."}],"issued":{"date-parts":[["2012",4,1]]}}}],"schema":"https://github.com/citation-style-language/schema/raw/master/csl-citation.json"} </w:instrText>
      </w:r>
      <w:r w:rsidR="00C94770" w:rsidRPr="000C4F0D">
        <w:rPr>
          <w:rFonts w:ascii="Trebuchet MS" w:hAnsi="Trebuchet MS"/>
          <w:i/>
          <w:sz w:val="24"/>
          <w:szCs w:val="24"/>
        </w:rPr>
        <w:fldChar w:fldCharType="separate"/>
      </w:r>
      <w:r w:rsidR="00C94770" w:rsidRPr="000C4F0D">
        <w:rPr>
          <w:rFonts w:ascii="Trebuchet MS" w:hAnsi="Trebuchet MS"/>
          <w:i/>
          <w:sz w:val="24"/>
          <w:szCs w:val="24"/>
          <w:lang w:val="en-US"/>
        </w:rPr>
        <w:t>(Chalmers 2013; Costa et al. 2019; Yackee 2012)</w:t>
      </w:r>
      <w:r w:rsidR="00C94770" w:rsidRPr="000C4F0D">
        <w:rPr>
          <w:rFonts w:ascii="Trebuchet MS" w:hAnsi="Trebuchet MS"/>
          <w:i/>
          <w:sz w:val="24"/>
          <w:szCs w:val="24"/>
          <w:lang w:val="en-US"/>
        </w:rPr>
        <w:fldChar w:fldCharType="end"/>
      </w:r>
      <w:r w:rsidR="00C94770" w:rsidRPr="000C4F0D">
        <w:rPr>
          <w:rFonts w:ascii="Trebuchet MS" w:hAnsi="Trebuchet MS"/>
          <w:i/>
          <w:sz w:val="24"/>
          <w:szCs w:val="24"/>
          <w:lang w:val="en-US"/>
        </w:rPr>
        <w:t>. Two implications follow. First, stakeholders recognize that ‘evidence-based policymaking requires evidence-based lobbying’ and policy inputs (Chalmers 2013, 51). Second, if the comments’ information quality is assessed along a continuum, comments richer in evidence and technical details have higher quality than those containing political information in the context of EBP.’</w:t>
      </w:r>
    </w:p>
    <w:p w14:paraId="4A8A94C8" w14:textId="1BE79EC9" w:rsidR="00C94770" w:rsidRPr="000C4F0D" w:rsidRDefault="00C94770" w:rsidP="00C94770">
      <w:pPr>
        <w:pStyle w:val="ListParagraph"/>
        <w:numPr>
          <w:ilvl w:val="0"/>
          <w:numId w:val="3"/>
        </w:numPr>
        <w:ind w:left="426" w:hanging="426"/>
        <w:rPr>
          <w:rFonts w:ascii="Trebuchet MS" w:hAnsi="Trebuchet MS"/>
          <w:i/>
          <w:sz w:val="24"/>
          <w:szCs w:val="24"/>
          <w:lang w:val="en-US"/>
        </w:rPr>
      </w:pPr>
      <w:r w:rsidRPr="000C4F0D">
        <w:rPr>
          <w:rFonts w:ascii="Trebuchet MS" w:hAnsi="Trebuchet MS"/>
          <w:sz w:val="24"/>
          <w:szCs w:val="24"/>
          <w:lang w:val="en-US"/>
        </w:rPr>
        <w:t>Suggests that ‘information quality’ is the key, though latent variable we are interested in</w:t>
      </w:r>
    </w:p>
    <w:p w14:paraId="6C485388" w14:textId="45860365" w:rsidR="006C3E23" w:rsidRPr="000C4F0D" w:rsidRDefault="00C94770" w:rsidP="006C3E23">
      <w:pPr>
        <w:jc w:val="both"/>
        <w:rPr>
          <w:rFonts w:ascii="Trebuchet MS" w:hAnsi="Trebuchet MS"/>
          <w:i/>
          <w:sz w:val="24"/>
          <w:szCs w:val="24"/>
          <w:lang w:val="en-US"/>
        </w:rPr>
      </w:pPr>
      <w:r w:rsidRPr="000C4F0D">
        <w:rPr>
          <w:rFonts w:ascii="Trebuchet MS" w:hAnsi="Trebuchet MS"/>
          <w:i/>
          <w:sz w:val="24"/>
          <w:szCs w:val="24"/>
          <w:lang w:val="en-US"/>
        </w:rPr>
        <w:t xml:space="preserve">‘What constitutes evidence in the context of EBP remains an intensely debated topic </w:t>
      </w:r>
      <w:r w:rsidRPr="000C4F0D">
        <w:rPr>
          <w:rFonts w:ascii="Trebuchet MS" w:hAnsi="Trebuchet MS"/>
          <w:i/>
          <w:sz w:val="24"/>
          <w:szCs w:val="24"/>
          <w:lang w:val="en-US"/>
        </w:rPr>
        <w:fldChar w:fldCharType="begin"/>
      </w:r>
      <w:r w:rsidRPr="000C4F0D">
        <w:rPr>
          <w:rFonts w:ascii="Trebuchet MS" w:hAnsi="Trebuchet MS"/>
          <w:i/>
          <w:sz w:val="24"/>
          <w:szCs w:val="24"/>
          <w:lang w:val="en-US"/>
        </w:rPr>
        <w:instrText xml:space="preserve"> ADDIN ZOTERO_ITEM CSL_CITATION {"citationID":"uTIuTAGs","properties":{"formattedCitation":"(Raymaekers et al. 2025)","plainCitation":"(Raymaekers et al. 2025)","noteIndex":0},"citationItems":[{"id":565,"uris":["http://zotero.org/users/11239388/items/C44N5E8R"],"itemData":{"id":565,"type":"article-journal","container-title":"Public Administration Review","title":"Organizational and Individual Factors of Evidence Informed Policy Making in Public Organizations","author":[{"family":"Raymaekers","given":"Pieter"},{"family":"Migchelbrink","given":"Koen"},{"family":"Pattyn","given":"Valérie"},{"family":"De Smedt","given":"Peter"}],"issued":{"date-parts":[["2025"]]}}}],"schema":"https://github.com/citation-style-language/schema/raw/master/csl-citation.json"} </w:instrText>
      </w:r>
      <w:r w:rsidRPr="000C4F0D">
        <w:rPr>
          <w:rFonts w:ascii="Trebuchet MS" w:hAnsi="Trebuchet MS"/>
          <w:i/>
          <w:sz w:val="24"/>
          <w:szCs w:val="24"/>
          <w:lang w:val="en-US"/>
        </w:rPr>
        <w:fldChar w:fldCharType="separate"/>
      </w:r>
      <w:r w:rsidRPr="000C4F0D">
        <w:rPr>
          <w:rFonts w:ascii="Trebuchet MS" w:hAnsi="Trebuchet MS"/>
          <w:i/>
          <w:sz w:val="24"/>
          <w:szCs w:val="24"/>
          <w:lang w:val="en-US"/>
        </w:rPr>
        <w:t>(Raymaekers et al. 2025)</w:t>
      </w:r>
      <w:r w:rsidRPr="000C4F0D">
        <w:rPr>
          <w:rFonts w:ascii="Trebuchet MS" w:hAnsi="Trebuchet MS"/>
          <w:i/>
          <w:sz w:val="24"/>
          <w:szCs w:val="24"/>
          <w:lang w:val="en-US"/>
        </w:rPr>
        <w:fldChar w:fldCharType="end"/>
      </w:r>
      <w:r w:rsidRPr="000C4F0D">
        <w:rPr>
          <w:rFonts w:ascii="Trebuchet MS" w:hAnsi="Trebuchet MS"/>
          <w:i/>
          <w:sz w:val="24"/>
          <w:szCs w:val="24"/>
          <w:lang w:val="en-US"/>
        </w:rPr>
        <w:t>. However, there is some agreement that evidence, at the very least, consists of ‘</w:t>
      </w:r>
      <w:r w:rsidRPr="000C4F0D">
        <w:rPr>
          <w:rFonts w:ascii="Trebuchet MS" w:hAnsi="Trebuchet MS"/>
          <w:i/>
          <w:iCs/>
          <w:sz w:val="24"/>
          <w:szCs w:val="24"/>
          <w:lang w:val="en-US"/>
        </w:rPr>
        <w:t>objective</w:t>
      </w:r>
      <w:r w:rsidRPr="000C4F0D">
        <w:rPr>
          <w:rFonts w:ascii="Trebuchet MS" w:hAnsi="Trebuchet MS"/>
          <w:i/>
          <w:sz w:val="24"/>
          <w:szCs w:val="24"/>
          <w:lang w:val="en-US"/>
        </w:rPr>
        <w:t xml:space="preserve"> information bearing some relationship to a reality that is independent of the observer’ </w:t>
      </w:r>
      <w:r w:rsidRPr="000C4F0D">
        <w:rPr>
          <w:rFonts w:ascii="Trebuchet MS" w:hAnsi="Trebuchet MS"/>
          <w:i/>
          <w:sz w:val="24"/>
          <w:szCs w:val="24"/>
          <w:lang w:val="en-US"/>
        </w:rPr>
        <w:fldChar w:fldCharType="begin"/>
      </w:r>
      <w:r w:rsidRPr="000C4F0D">
        <w:rPr>
          <w:rFonts w:ascii="Trebuchet MS" w:hAnsi="Trebuchet MS"/>
          <w:i/>
          <w:sz w:val="24"/>
          <w:szCs w:val="24"/>
          <w:lang w:val="en-US"/>
        </w:rPr>
        <w:instrText xml:space="preserve"> ADDIN ZOTERO_ITEM CSL_CITATION {"citationID":"SYlJ8GSu","properties":{"formattedCitation":"(Jennings and Hall 2012, 246)","plainCitation":"(Jennings and Hall 2012, 246)","noteIndex":0},"citationItems":[{"id":543,"uris":["http://zotero.org/users/11239388/items/VGVW7CUM"],"itemData":{"id":543,"type":"article-journal","container-title":"Journal of Public Administration Research and Theory","DOI":"10.1093/jopart/mur040","ISSN":"1053-1858, 1477-9803","issue":"2","journalAbbreviation":"Journal of Public Administration Research and Theory","language":"en","page":"245-266","source":"DOI.org (Crossref)","title":"Evidence-Based Practice and the Use of Information in State Agency Decision Making","volume":"22","author":[{"family":"Jennings","given":"E. T."},{"family":"Hall","given":"J. L."}],"issued":{"date-parts":[["2012",4,1]]}},"locator":"246"}],"schema":"https://github.com/citation-style-language/schema/raw/master/csl-citation.json"} </w:instrText>
      </w:r>
      <w:r w:rsidRPr="000C4F0D">
        <w:rPr>
          <w:rFonts w:ascii="Trebuchet MS" w:hAnsi="Trebuchet MS"/>
          <w:i/>
          <w:sz w:val="24"/>
          <w:szCs w:val="24"/>
          <w:lang w:val="en-US"/>
        </w:rPr>
        <w:fldChar w:fldCharType="separate"/>
      </w:r>
      <w:r w:rsidRPr="000C4F0D">
        <w:rPr>
          <w:rFonts w:ascii="Trebuchet MS" w:hAnsi="Trebuchet MS"/>
          <w:i/>
          <w:sz w:val="24"/>
          <w:szCs w:val="24"/>
          <w:lang w:val="en-US"/>
        </w:rPr>
        <w:t>(Jennings and Hall 2012, 246)</w:t>
      </w:r>
      <w:r w:rsidRPr="000C4F0D">
        <w:rPr>
          <w:rFonts w:ascii="Trebuchet MS" w:hAnsi="Trebuchet MS"/>
          <w:i/>
          <w:sz w:val="24"/>
          <w:szCs w:val="24"/>
          <w:lang w:val="en-US"/>
        </w:rPr>
        <w:fldChar w:fldCharType="end"/>
      </w:r>
      <w:r w:rsidRPr="000C4F0D">
        <w:rPr>
          <w:rFonts w:ascii="Trebuchet MS" w:hAnsi="Trebuchet MS"/>
          <w:i/>
          <w:sz w:val="24"/>
          <w:szCs w:val="24"/>
          <w:lang w:val="en-US"/>
        </w:rPr>
        <w:t xml:space="preserve">. This information </w:t>
      </w:r>
      <w:r w:rsidRPr="000C4F0D">
        <w:rPr>
          <w:rFonts w:ascii="Trebuchet MS" w:hAnsi="Trebuchet MS"/>
          <w:i/>
          <w:sz w:val="24"/>
          <w:szCs w:val="24"/>
          <w:lang w:val="en-US"/>
        </w:rPr>
        <w:lastRenderedPageBreak/>
        <w:t xml:space="preserve">is also </w:t>
      </w:r>
      <w:r w:rsidRPr="000C4F0D">
        <w:rPr>
          <w:rFonts w:ascii="Trebuchet MS" w:hAnsi="Trebuchet MS"/>
          <w:i/>
          <w:iCs/>
          <w:sz w:val="24"/>
          <w:szCs w:val="24"/>
          <w:lang w:val="en-US"/>
        </w:rPr>
        <w:t xml:space="preserve">analytical </w:t>
      </w:r>
      <w:r w:rsidRPr="000C4F0D">
        <w:rPr>
          <w:rFonts w:ascii="Trebuchet MS" w:hAnsi="Trebuchet MS"/>
          <w:i/>
          <w:sz w:val="24"/>
          <w:szCs w:val="24"/>
          <w:lang w:val="en-US"/>
        </w:rPr>
        <w:t xml:space="preserve">as it contains a substantial ‘amount of falsifiable statements about the policy under consideration’, contrasting with ‘non-analytical information – for example conveyed in the form of anecdotes or personal information – which other scholars have categorized as “ordinary knowledge” or “experiential discourse” (Esterling 2007)’ </w:t>
      </w:r>
      <w:r w:rsidRPr="000C4F0D">
        <w:rPr>
          <w:rFonts w:ascii="Trebuchet MS" w:hAnsi="Trebuchet MS"/>
          <w:i/>
          <w:sz w:val="24"/>
          <w:szCs w:val="24"/>
        </w:rPr>
        <w:fldChar w:fldCharType="begin"/>
      </w:r>
      <w:r w:rsidRPr="000C4F0D">
        <w:rPr>
          <w:rFonts w:ascii="Trebuchet MS" w:hAnsi="Trebuchet MS"/>
          <w:i/>
          <w:sz w:val="24"/>
          <w:szCs w:val="24"/>
          <w:lang w:val="en-US"/>
        </w:rPr>
        <w:instrText xml:space="preserve"> ADDIN ZOTERO_ITEM CSL_CITATION {"citationID":"AFuAdCAq","properties":{"formattedCitation":"(Ban, Park, and You 2023)","plainCitation":"(Ban, Park, and You 2023)","dontUpdate":true,"noteIndex":0},"citationItems":[{"id":109,"uris":["http://zotero.org/users/11239388/items/EU5RSPJD"],"itemData":{"id":109,"type":"article-journal","abstract":"How are politicians informed and who do politicians seek information from? The role of information has been at the center for research on legislative organizations but there is a lack of systematic empirical work on the information that Congress seeks to acquire and consider. To examine the information flow between Congress and external groups, we construct the most comprehensive dataset to date on 74,082 congressional committee hearings and 755,540 witnesses spanning 1960–2018. We show descriptive patterns of how witness composition varies across time and committee and how different types of witnesses provide varying levels of analytical information. We develop theoretical expectations for why committees may invite different types of witnesses based on committee intent, interbranch relations, and congressional capacity. Our empirical evidence shows how committees’ partisan considerations can affect how much committees turn to outsiders for information and from whom they seek information.","container-title":"American Political Science Review","DOI":"10.1017/S0003055422000405","ISSN":"0003-0554, 1537-5943","issue":"1","journalAbbreviation":"Am Polit Sci Rev","language":"en","page":"122-139","source":"DOI.org (Crossref)","title":"How Are Politicians Informed? Witnesses and Information Provision in Congress","title-short":"How Are Politicians Informed?","volume":"117","author":[{"family":"Ban","given":"Pamela"},{"family":"Park","given":"Ju Yeon"},{"family":"You","given":"Hye Young"}],"issued":{"date-parts":[["2023",2]]}}}],"schema":"https://github.com/citation-style-language/schema/raw/master/csl-citation.json"} </w:instrText>
      </w:r>
      <w:r w:rsidRPr="000C4F0D">
        <w:rPr>
          <w:rFonts w:ascii="Trebuchet MS" w:hAnsi="Trebuchet MS"/>
          <w:i/>
          <w:sz w:val="24"/>
          <w:szCs w:val="24"/>
        </w:rPr>
        <w:fldChar w:fldCharType="separate"/>
      </w:r>
      <w:r w:rsidRPr="000C4F0D">
        <w:rPr>
          <w:rFonts w:ascii="Trebuchet MS" w:hAnsi="Trebuchet MS"/>
          <w:i/>
          <w:sz w:val="24"/>
          <w:szCs w:val="24"/>
          <w:lang w:val="en-US"/>
        </w:rPr>
        <w:t>(Ban et al. 2023, 127)</w:t>
      </w:r>
      <w:r w:rsidRPr="000C4F0D">
        <w:rPr>
          <w:rFonts w:ascii="Trebuchet MS" w:hAnsi="Trebuchet MS"/>
          <w:i/>
          <w:sz w:val="24"/>
          <w:szCs w:val="24"/>
          <w:lang w:val="en-US"/>
        </w:rPr>
        <w:fldChar w:fldCharType="end"/>
      </w:r>
      <w:r w:rsidRPr="000C4F0D">
        <w:rPr>
          <w:rFonts w:ascii="Trebuchet MS" w:hAnsi="Trebuchet MS"/>
          <w:i/>
          <w:sz w:val="24"/>
          <w:szCs w:val="24"/>
          <w:lang w:val="en-US"/>
        </w:rPr>
        <w:t xml:space="preserve">. Lastly, evidence includes information that is </w:t>
      </w:r>
      <w:r w:rsidRPr="000C4F0D">
        <w:rPr>
          <w:rFonts w:ascii="Trebuchet MS" w:hAnsi="Trebuchet MS"/>
          <w:i/>
          <w:iCs/>
          <w:sz w:val="24"/>
          <w:szCs w:val="24"/>
          <w:lang w:val="en-US"/>
        </w:rPr>
        <w:t>informative</w:t>
      </w:r>
      <w:r w:rsidRPr="000C4F0D">
        <w:rPr>
          <w:rFonts w:ascii="Trebuchet MS" w:hAnsi="Trebuchet MS"/>
          <w:i/>
          <w:sz w:val="24"/>
          <w:szCs w:val="24"/>
          <w:lang w:val="en-US"/>
        </w:rPr>
        <w:t xml:space="preserve"> in the sense of addressing the policy issues under public consultation </w:t>
      </w:r>
      <w:r w:rsidRPr="000C4F0D">
        <w:rPr>
          <w:rFonts w:ascii="Trebuchet MS" w:hAnsi="Trebuchet MS"/>
          <w:i/>
          <w:sz w:val="24"/>
          <w:szCs w:val="24"/>
        </w:rPr>
        <w:fldChar w:fldCharType="begin"/>
      </w:r>
      <w:r w:rsidRPr="000C4F0D">
        <w:rPr>
          <w:rFonts w:ascii="Trebuchet MS" w:hAnsi="Trebuchet MS"/>
          <w:i/>
          <w:sz w:val="24"/>
          <w:szCs w:val="24"/>
          <w:lang w:val="en-US"/>
        </w:rPr>
        <w:instrText xml:space="preserve"> ADDIN ZOTERO_ITEM CSL_CITATION {"citationID":"v1zR13nv","properties":{"formattedCitation":"(Balla et al. 2024)","plainCitation":"(Balla et al. 2024)","noteIndex":0},"citationItems":[{"id":533,"uris":["http://zotero.org/users/11239388/items/9Q68EAPG"],"itemData":{"id":533,"type":"article-journal","abstract":"Abstract\n            We investigate government responsiveness in the notice and comment process, a prominent instrument of consultative authoritarianism through which policy is made in contemporary China. We conduct an extensive data collection effort, assembling draft policies, public comments, and government responses for more than one thousand instances of notice and comment policymaking over a 17‐year period. Our statistical analysis demonstrates both the promise and limitations of consultative authoritarianism in the context of the notice and comment process. Government responsiveness in salient policy areas and to lengthy and critical comments demonstrates that public scrutiny matters to policymakers. These patterns are consistent with the notion that autocrats seek to remain in power not only through repression but also by bolstering exchanges of information between state and society. Central government ministries, however, are relatively unresponsive, indicating that significant aspects of policymaking are not characterized by robust a</w:instrText>
      </w:r>
      <w:r w:rsidRPr="000C4F0D">
        <w:rPr>
          <w:rFonts w:ascii="Trebuchet MS" w:hAnsi="Trebuchet MS"/>
          <w:i/>
          <w:sz w:val="24"/>
          <w:szCs w:val="24"/>
        </w:rPr>
        <w:instrText xml:space="preserve">ttention to public sentiment and information.","container-title":"Governance","DOI":"10.1111/gove.12901","ISSN":"0952-1895, 1468-0491","journalAbbreviation":"Governance","language":"en","page":"gove.12901","source":"DOI.org (Crossref)","title":"Notice the comment? Chinese government responsiveness to public participation in the policymaking process","title-short":"Notice the comment?","author":[{"family":"Balla","given":"Steven J."},{"family":"Wan","given":"Andrew"},{"family":"Xie","given":"Zhoudan"},{"family":"Yeung","given":"Yat To"},{"family":"Zhai","given":"Geng"}],"issued":{"date-parts":[["2024",10,8]]}}}],"schema":"https://github.com/citation-style-language/schema/raw/master/csl-citation.json"} </w:instrText>
      </w:r>
      <w:r w:rsidRPr="000C4F0D">
        <w:rPr>
          <w:rFonts w:ascii="Trebuchet MS" w:hAnsi="Trebuchet MS"/>
          <w:i/>
          <w:sz w:val="24"/>
          <w:szCs w:val="24"/>
        </w:rPr>
        <w:fldChar w:fldCharType="separate"/>
      </w:r>
      <w:r w:rsidRPr="000C4F0D">
        <w:rPr>
          <w:rFonts w:ascii="Trebuchet MS" w:hAnsi="Trebuchet MS"/>
          <w:i/>
          <w:sz w:val="24"/>
          <w:szCs w:val="24"/>
        </w:rPr>
        <w:t>(Balla et al. 2024)</w:t>
      </w:r>
      <w:r w:rsidRPr="000C4F0D">
        <w:rPr>
          <w:rFonts w:ascii="Trebuchet MS" w:hAnsi="Trebuchet MS"/>
          <w:i/>
          <w:sz w:val="24"/>
          <w:szCs w:val="24"/>
          <w:lang w:val="en-US"/>
        </w:rPr>
        <w:fldChar w:fldCharType="end"/>
      </w:r>
      <w:r w:rsidRPr="000C4F0D">
        <w:rPr>
          <w:rFonts w:ascii="Trebuchet MS" w:hAnsi="Trebuchet MS"/>
          <w:i/>
          <w:sz w:val="24"/>
          <w:szCs w:val="24"/>
        </w:rPr>
        <w:t>.‘</w:t>
      </w:r>
    </w:p>
    <w:p w14:paraId="495C17FE" w14:textId="7CFAC1FD" w:rsidR="006C3E23" w:rsidRPr="000C4F0D" w:rsidRDefault="00C94770" w:rsidP="00C94770">
      <w:pPr>
        <w:pStyle w:val="ListParagraph"/>
        <w:numPr>
          <w:ilvl w:val="0"/>
          <w:numId w:val="3"/>
        </w:numPr>
        <w:ind w:left="426" w:hanging="426"/>
        <w:rPr>
          <w:rFonts w:ascii="Trebuchet MS" w:hAnsi="Trebuchet MS"/>
          <w:sz w:val="24"/>
          <w:szCs w:val="24"/>
          <w:lang w:val="en-US"/>
        </w:rPr>
      </w:pPr>
      <w:r w:rsidRPr="000C4F0D">
        <w:rPr>
          <w:rFonts w:ascii="Trebuchet MS" w:hAnsi="Trebuchet MS"/>
          <w:sz w:val="24"/>
          <w:szCs w:val="24"/>
          <w:lang w:val="en-US"/>
        </w:rPr>
        <w:t xml:space="preserve">Intermediate clarification of what ‘information quality’ is which could thus be reflected in the instructions (in </w:t>
      </w:r>
      <w:r w:rsidR="004A6E02" w:rsidRPr="000C4F0D">
        <w:rPr>
          <w:rFonts w:ascii="Trebuchet MS" w:hAnsi="Trebuchet MS"/>
          <w:sz w:val="24"/>
          <w:szCs w:val="24"/>
          <w:lang w:val="en-US"/>
        </w:rPr>
        <w:t>laymen’s</w:t>
      </w:r>
      <w:r w:rsidRPr="000C4F0D">
        <w:rPr>
          <w:rFonts w:ascii="Trebuchet MS" w:hAnsi="Trebuchet MS"/>
          <w:sz w:val="24"/>
          <w:szCs w:val="24"/>
          <w:lang w:val="en-US"/>
        </w:rPr>
        <w:t xml:space="preserve"> terms)</w:t>
      </w:r>
    </w:p>
    <w:p w14:paraId="642AA2CE" w14:textId="556C0EB7" w:rsidR="006C3E23" w:rsidRPr="000C4F0D" w:rsidRDefault="00C94770" w:rsidP="00C94770">
      <w:pPr>
        <w:jc w:val="both"/>
        <w:rPr>
          <w:rFonts w:ascii="Trebuchet MS" w:hAnsi="Trebuchet MS"/>
          <w:sz w:val="24"/>
          <w:szCs w:val="24"/>
          <w:lang w:val="en-US"/>
        </w:rPr>
      </w:pPr>
      <w:r w:rsidRPr="000C4F0D">
        <w:rPr>
          <w:rFonts w:ascii="Trebuchet MS" w:hAnsi="Trebuchet MS"/>
          <w:sz w:val="24"/>
          <w:szCs w:val="24"/>
          <w:lang w:val="en-US"/>
        </w:rPr>
        <w:t xml:space="preserve">‘We build on this and argue that in the context of bureaucratic policymaking more generally, and that of the EU supranational policymaking specifically, the information quality of comments is mirrored in different dimensions of their </w:t>
      </w:r>
      <w:r w:rsidRPr="000C4F0D">
        <w:rPr>
          <w:rFonts w:ascii="Trebuchet MS" w:hAnsi="Trebuchet MS"/>
          <w:i/>
          <w:iCs/>
          <w:sz w:val="24"/>
          <w:szCs w:val="24"/>
          <w:lang w:val="en-US"/>
        </w:rPr>
        <w:t xml:space="preserve">textual sophistication </w:t>
      </w:r>
      <w:r w:rsidRPr="000C4F0D">
        <w:rPr>
          <w:rFonts w:ascii="Trebuchet MS" w:hAnsi="Trebuchet MS"/>
          <w:sz w:val="24"/>
          <w:szCs w:val="24"/>
          <w:lang w:val="en-US"/>
        </w:rPr>
        <w:t xml:space="preserve">(see also </w:t>
      </w:r>
      <w:r w:rsidRPr="000C4F0D">
        <w:rPr>
          <w:rFonts w:ascii="Trebuchet MS" w:hAnsi="Trebuchet MS"/>
          <w:sz w:val="24"/>
          <w:szCs w:val="24"/>
        </w:rPr>
        <w:fldChar w:fldCharType="begin"/>
      </w:r>
      <w:r w:rsidRPr="000C4F0D">
        <w:rPr>
          <w:rFonts w:ascii="Trebuchet MS" w:hAnsi="Trebuchet MS"/>
          <w:sz w:val="24"/>
          <w:szCs w:val="24"/>
          <w:lang w:val="en-US"/>
        </w:rPr>
        <w:instrText xml:space="preserve"> ADDIN ZOTERO_ITEM CSL_CITATION {"citationID":"gaSDafDJ","properties":{"formattedCitation":"(Bryer 2013; Shulman 2009)","plainCitation":"(Bryer 2013; Shulman 2009)","dontUpdate":true,"noteIndex":0},"citationItems":[{"id":123,"uris":["http://zotero.org/users/11239388/items/JHQX99WI"],"itemData":{"id":123,"type":"article-journal","container-title":"Public Performance &amp; Management Review","issue":"2","page":"263-279.","title":"Public Participationin Regulatory Decision-making. Cases from Regulations.gov.","volume":"37","author":[{"family":"Bryer","given":"Thomas A."}],"issued":{"date-parts":[["2013"]]}}},{"id":108,"uris":["http://zotero.org/users/11239388/items/KBP7RUE5"],"itemData":{"id":108,"type":"article-journal","container-title":"Policy &amp; Internet","issue":"1","page":"23-53","title":"The Case Against Mass E-mails: Perverse Incentives and Low Quality Public Participation in U.S. Federal Rulemaking.","volume":"1","author":[{"family":"Shulman","given":"Stuart W."}],"issued":{"date-parts":[["2009"]]}}}],"schema":"https://github.com/citation-style-language/schema/raw/master/csl-citation.json"} </w:instrText>
      </w:r>
      <w:r w:rsidRPr="000C4F0D">
        <w:rPr>
          <w:rFonts w:ascii="Trebuchet MS" w:hAnsi="Trebuchet MS"/>
          <w:sz w:val="24"/>
          <w:szCs w:val="24"/>
        </w:rPr>
        <w:fldChar w:fldCharType="separate"/>
      </w:r>
      <w:r w:rsidRPr="000C4F0D">
        <w:rPr>
          <w:rFonts w:ascii="Trebuchet MS" w:hAnsi="Trebuchet MS"/>
          <w:sz w:val="24"/>
          <w:szCs w:val="24"/>
          <w:lang w:val="en-US"/>
        </w:rPr>
        <w:t>Bryer 2013; Shulman 2009)</w:t>
      </w:r>
      <w:r w:rsidRPr="000C4F0D">
        <w:rPr>
          <w:rFonts w:ascii="Trebuchet MS" w:hAnsi="Trebuchet MS"/>
          <w:sz w:val="24"/>
          <w:szCs w:val="24"/>
          <w:lang w:val="en-US"/>
        </w:rPr>
        <w:fldChar w:fldCharType="end"/>
      </w:r>
      <w:r w:rsidRPr="000C4F0D">
        <w:rPr>
          <w:rFonts w:ascii="Trebuchet MS" w:hAnsi="Trebuchet MS"/>
          <w:sz w:val="24"/>
          <w:szCs w:val="24"/>
          <w:lang w:val="en-US"/>
        </w:rPr>
        <w:t xml:space="preserve">. The extent to which comments provide factual/concrete, analytical, and informative information is reflected in the characteristics of the language they use to transmit messages to policymakers. Specifically, and as detailed below, high-quality comments are characterized by (1) high </w:t>
      </w:r>
      <w:r w:rsidRPr="000C4F0D">
        <w:rPr>
          <w:rFonts w:ascii="Trebuchet MS" w:hAnsi="Trebuchet MS"/>
          <w:i/>
          <w:iCs/>
          <w:sz w:val="24"/>
          <w:szCs w:val="24"/>
          <w:lang w:val="en-US"/>
        </w:rPr>
        <w:t>information density</w:t>
      </w:r>
      <w:r w:rsidRPr="000C4F0D">
        <w:rPr>
          <w:rFonts w:ascii="Trebuchet MS" w:hAnsi="Trebuchet MS"/>
          <w:sz w:val="24"/>
          <w:szCs w:val="24"/>
          <w:lang w:val="en-US"/>
        </w:rPr>
        <w:t xml:space="preserve">, (2) analytical arguments demonstrated through </w:t>
      </w:r>
      <w:r w:rsidRPr="000C4F0D">
        <w:rPr>
          <w:rFonts w:ascii="Trebuchet MS" w:hAnsi="Trebuchet MS"/>
          <w:i/>
          <w:iCs/>
          <w:sz w:val="24"/>
          <w:szCs w:val="24"/>
          <w:lang w:val="en-US"/>
        </w:rPr>
        <w:t>syntactic complexity</w:t>
      </w:r>
      <w:r w:rsidRPr="000C4F0D">
        <w:rPr>
          <w:rFonts w:ascii="Trebuchet MS" w:hAnsi="Trebuchet MS"/>
          <w:sz w:val="24"/>
          <w:szCs w:val="24"/>
          <w:lang w:val="en-US"/>
        </w:rPr>
        <w:t xml:space="preserve">, (3) policy orientation indicated </w:t>
      </w:r>
      <w:proofErr w:type="gramStart"/>
      <w:r w:rsidRPr="000C4F0D">
        <w:rPr>
          <w:rFonts w:ascii="Trebuchet MS" w:hAnsi="Trebuchet MS"/>
          <w:sz w:val="24"/>
          <w:szCs w:val="24"/>
          <w:lang w:val="en-US"/>
        </w:rPr>
        <w:t>by the use of</w:t>
      </w:r>
      <w:proofErr w:type="gramEnd"/>
      <w:r w:rsidRPr="000C4F0D">
        <w:rPr>
          <w:rFonts w:ascii="Trebuchet MS" w:hAnsi="Trebuchet MS"/>
          <w:sz w:val="24"/>
          <w:szCs w:val="24"/>
          <w:lang w:val="en-US"/>
        </w:rPr>
        <w:t xml:space="preserve"> </w:t>
      </w:r>
      <w:r w:rsidRPr="000C4F0D">
        <w:rPr>
          <w:rFonts w:ascii="Trebuchet MS" w:hAnsi="Trebuchet MS"/>
          <w:i/>
          <w:iCs/>
          <w:sz w:val="24"/>
          <w:szCs w:val="24"/>
          <w:lang w:val="en-US"/>
        </w:rPr>
        <w:t>legal terminology</w:t>
      </w:r>
      <w:r w:rsidRPr="000C4F0D">
        <w:rPr>
          <w:rFonts w:ascii="Trebuchet MS" w:hAnsi="Trebuchet MS"/>
          <w:sz w:val="24"/>
          <w:szCs w:val="24"/>
          <w:lang w:val="en-US"/>
        </w:rPr>
        <w:t xml:space="preserve">, and (4) the provision of </w:t>
      </w:r>
      <w:r w:rsidRPr="000C4F0D">
        <w:rPr>
          <w:rFonts w:ascii="Trebuchet MS" w:hAnsi="Trebuchet MS"/>
          <w:i/>
          <w:iCs/>
          <w:sz w:val="24"/>
          <w:szCs w:val="24"/>
          <w:lang w:val="en-US"/>
        </w:rPr>
        <w:t>factual, concrete, quantifiable</w:t>
      </w:r>
      <w:r w:rsidRPr="000C4F0D">
        <w:rPr>
          <w:rFonts w:ascii="Trebuchet MS" w:hAnsi="Trebuchet MS"/>
          <w:sz w:val="24"/>
          <w:szCs w:val="24"/>
          <w:lang w:val="en-US"/>
        </w:rPr>
        <w:t xml:space="preserve"> information.’</w:t>
      </w:r>
    </w:p>
    <w:p w14:paraId="14CAC703" w14:textId="66B6B354" w:rsidR="004A6E02" w:rsidRPr="000C4F0D" w:rsidRDefault="00C94770" w:rsidP="00663C28">
      <w:pPr>
        <w:pStyle w:val="ListParagraph"/>
        <w:numPr>
          <w:ilvl w:val="0"/>
          <w:numId w:val="3"/>
        </w:numPr>
        <w:ind w:left="426" w:hanging="426"/>
        <w:jc w:val="both"/>
        <w:rPr>
          <w:rFonts w:ascii="Trebuchet MS" w:hAnsi="Trebuchet MS"/>
          <w:sz w:val="24"/>
          <w:szCs w:val="24"/>
          <w:lang w:val="en-US"/>
        </w:rPr>
      </w:pPr>
      <w:r w:rsidRPr="000C4F0D">
        <w:rPr>
          <w:rFonts w:ascii="Trebuchet MS" w:hAnsi="Trebuchet MS"/>
          <w:sz w:val="24"/>
          <w:szCs w:val="24"/>
          <w:lang w:val="en-US"/>
        </w:rPr>
        <w:t>The operationalization in the narrow sense and thus the key link to be validated: Do these textual elements link to the latent information quality concept as introduced above</w:t>
      </w:r>
      <w:r w:rsidR="004A6E02" w:rsidRPr="000C4F0D">
        <w:rPr>
          <w:rFonts w:ascii="Trebuchet MS" w:hAnsi="Trebuchet MS"/>
          <w:sz w:val="24"/>
          <w:szCs w:val="24"/>
          <w:lang w:val="en-US"/>
        </w:rPr>
        <w:br w:type="page"/>
      </w:r>
    </w:p>
    <w:p w14:paraId="29FC95A7" w14:textId="72496672" w:rsidR="00AA28C7" w:rsidRPr="000C4F0D" w:rsidRDefault="00C94770" w:rsidP="00C94770">
      <w:pPr>
        <w:pStyle w:val="Heading2"/>
        <w:rPr>
          <w:rFonts w:ascii="Trebuchet MS" w:hAnsi="Trebuchet MS"/>
          <w:color w:val="auto"/>
          <w:sz w:val="24"/>
          <w:szCs w:val="24"/>
          <w:lang w:val="en-US"/>
        </w:rPr>
      </w:pPr>
      <w:bookmarkStart w:id="4" w:name="_Toc207035457"/>
      <w:r w:rsidRPr="000C4F0D">
        <w:rPr>
          <w:rFonts w:ascii="Trebuchet MS" w:hAnsi="Trebuchet MS"/>
          <w:color w:val="auto"/>
          <w:sz w:val="24"/>
          <w:szCs w:val="24"/>
          <w:lang w:val="en-US"/>
        </w:rPr>
        <w:lastRenderedPageBreak/>
        <w:t>4. Draft coding instructions</w:t>
      </w:r>
      <w:bookmarkEnd w:id="4"/>
    </w:p>
    <w:p w14:paraId="3EB294E1" w14:textId="738DE50D" w:rsidR="00663C28" w:rsidRPr="000C4F0D" w:rsidRDefault="00663C28" w:rsidP="004A6E02">
      <w:pPr>
        <w:jc w:val="both"/>
        <w:rPr>
          <w:rFonts w:ascii="Trebuchet MS" w:hAnsi="Trebuchet MS"/>
          <w:sz w:val="24"/>
          <w:szCs w:val="24"/>
          <w:lang w:val="en-US"/>
        </w:rPr>
      </w:pPr>
    </w:p>
    <w:p w14:paraId="2599256E" w14:textId="284D6290" w:rsidR="00323CF4" w:rsidRPr="000C4F0D" w:rsidRDefault="00323CF4" w:rsidP="004A6E02">
      <w:pPr>
        <w:jc w:val="both"/>
        <w:rPr>
          <w:rFonts w:ascii="Trebuchet MS" w:hAnsi="Trebuchet MS"/>
          <w:sz w:val="24"/>
          <w:szCs w:val="24"/>
          <w:lang w:val="en-US"/>
        </w:rPr>
      </w:pPr>
      <w:r w:rsidRPr="000C4F0D">
        <w:rPr>
          <w:rFonts w:ascii="Trebuchet MS" w:hAnsi="Trebuchet MS"/>
          <w:sz w:val="24"/>
          <w:szCs w:val="24"/>
          <w:lang w:val="en-US"/>
        </w:rPr>
        <w:t xml:space="preserve">Here I provide my ideas for the general coding instructions. I have tried to match the conceptual discussion of EBP while making it as concrete for the coders as possible (and not tilting it too much to our measures already). </w:t>
      </w:r>
      <w:r w:rsidRPr="000C4F0D">
        <w:rPr>
          <w:rFonts w:ascii="Trebuchet MS" w:hAnsi="Trebuchet MS"/>
          <w:b/>
          <w:color w:val="C00000"/>
          <w:sz w:val="24"/>
          <w:szCs w:val="24"/>
          <w:lang w:val="en-US"/>
        </w:rPr>
        <w:t>Please review and edit as you see fit!</w:t>
      </w:r>
    </w:p>
    <w:p w14:paraId="7A5D7910" w14:textId="77777777" w:rsidR="00323CF4" w:rsidRPr="000C4F0D" w:rsidRDefault="00323CF4" w:rsidP="004A6E02">
      <w:pPr>
        <w:jc w:val="both"/>
        <w:rPr>
          <w:rFonts w:ascii="Trebuchet MS" w:hAnsi="Trebuchet MS"/>
          <w:sz w:val="24"/>
          <w:szCs w:val="24"/>
          <w:lang w:val="en-US"/>
        </w:rPr>
      </w:pPr>
    </w:p>
    <w:p w14:paraId="20997FCD" w14:textId="41BD1FBE" w:rsidR="004A6E02" w:rsidRPr="000C4F0D" w:rsidRDefault="004A6E02" w:rsidP="00120BD6">
      <w:pPr>
        <w:pBdr>
          <w:top w:val="single" w:sz="4" w:space="1" w:color="auto"/>
          <w:left w:val="single" w:sz="4" w:space="4" w:color="auto"/>
          <w:bottom w:val="single" w:sz="4" w:space="1" w:color="auto"/>
          <w:right w:val="single" w:sz="4" w:space="4" w:color="auto"/>
        </w:pBdr>
        <w:jc w:val="both"/>
        <w:rPr>
          <w:rFonts w:ascii="Trebuchet MS" w:hAnsi="Trebuchet MS"/>
          <w:b/>
          <w:sz w:val="24"/>
          <w:szCs w:val="24"/>
          <w:u w:val="single"/>
          <w:lang w:val="en-US"/>
        </w:rPr>
      </w:pPr>
      <w:r w:rsidRPr="000C4F0D">
        <w:rPr>
          <w:rFonts w:ascii="Trebuchet MS" w:hAnsi="Trebuchet MS"/>
          <w:b/>
          <w:sz w:val="24"/>
          <w:szCs w:val="24"/>
          <w:u w:val="single"/>
          <w:lang w:val="en-US"/>
        </w:rPr>
        <w:t xml:space="preserve">Coding task: Information quality of </w:t>
      </w:r>
      <w:commentRangeStart w:id="5"/>
      <w:r w:rsidRPr="000C4F0D">
        <w:rPr>
          <w:rFonts w:ascii="Trebuchet MS" w:hAnsi="Trebuchet MS"/>
          <w:b/>
          <w:sz w:val="24"/>
          <w:szCs w:val="24"/>
          <w:u w:val="single"/>
          <w:lang w:val="en-US"/>
        </w:rPr>
        <w:t xml:space="preserve">stakeholder feedback </w:t>
      </w:r>
      <w:commentRangeEnd w:id="5"/>
      <w:r w:rsidR="000D77BD">
        <w:rPr>
          <w:rStyle w:val="CommentReference"/>
        </w:rPr>
        <w:commentReference w:id="5"/>
      </w:r>
    </w:p>
    <w:p w14:paraId="06E94704" w14:textId="24554C2E" w:rsidR="004A6E02" w:rsidRPr="000C4F0D" w:rsidRDefault="00944186" w:rsidP="00120BD6">
      <w:pPr>
        <w:pBdr>
          <w:top w:val="single" w:sz="4" w:space="1" w:color="auto"/>
          <w:left w:val="single" w:sz="4" w:space="4" w:color="auto"/>
          <w:bottom w:val="single" w:sz="4" w:space="1" w:color="auto"/>
          <w:right w:val="single" w:sz="4" w:space="4" w:color="auto"/>
        </w:pBdr>
        <w:jc w:val="both"/>
        <w:rPr>
          <w:rFonts w:ascii="Trebuchet MS" w:hAnsi="Trebuchet MS"/>
          <w:sz w:val="24"/>
          <w:szCs w:val="24"/>
          <w:lang w:val="en-US"/>
        </w:rPr>
      </w:pPr>
      <w:r w:rsidRPr="000C4F0D">
        <w:rPr>
          <w:rFonts w:ascii="Trebuchet MS" w:hAnsi="Trebuchet MS"/>
          <w:b/>
          <w:sz w:val="24"/>
          <w:szCs w:val="24"/>
          <w:u w:val="single"/>
          <w:lang w:val="en-US"/>
        </w:rPr>
        <w:t>Your role</w:t>
      </w:r>
      <w:r w:rsidRPr="000C4F0D">
        <w:rPr>
          <w:rFonts w:ascii="Trebuchet MS" w:hAnsi="Trebuchet MS"/>
          <w:sz w:val="24"/>
          <w:szCs w:val="24"/>
          <w:lang w:val="en-US"/>
        </w:rPr>
        <w:t xml:space="preserve">: Imagine </w:t>
      </w:r>
      <w:r w:rsidR="004A6E02" w:rsidRPr="000C4F0D">
        <w:rPr>
          <w:rFonts w:ascii="Trebuchet MS" w:hAnsi="Trebuchet MS"/>
          <w:sz w:val="24"/>
          <w:szCs w:val="24"/>
          <w:lang w:val="en-US"/>
        </w:rPr>
        <w:t xml:space="preserve">you are a </w:t>
      </w:r>
      <w:commentRangeStart w:id="6"/>
      <w:commentRangeStart w:id="7"/>
      <w:r w:rsidR="004A6E02" w:rsidRPr="000C4F0D">
        <w:rPr>
          <w:rFonts w:ascii="Trebuchet MS" w:hAnsi="Trebuchet MS"/>
          <w:b/>
          <w:i/>
          <w:sz w:val="24"/>
          <w:szCs w:val="24"/>
          <w:lang w:val="en-US"/>
        </w:rPr>
        <w:t>bureaucratic</w:t>
      </w:r>
      <w:commentRangeEnd w:id="6"/>
      <w:r w:rsidR="000D3AEC">
        <w:rPr>
          <w:rStyle w:val="CommentReference"/>
        </w:rPr>
        <w:commentReference w:id="6"/>
      </w:r>
      <w:commentRangeEnd w:id="7"/>
      <w:r w:rsidR="000D77BD">
        <w:rPr>
          <w:rStyle w:val="CommentReference"/>
        </w:rPr>
        <w:commentReference w:id="7"/>
      </w:r>
      <w:r w:rsidR="004A6E02" w:rsidRPr="000C4F0D">
        <w:rPr>
          <w:rFonts w:ascii="Trebuchet MS" w:hAnsi="Trebuchet MS"/>
          <w:b/>
          <w:i/>
          <w:sz w:val="24"/>
          <w:szCs w:val="24"/>
          <w:lang w:val="en-US"/>
        </w:rPr>
        <w:t xml:space="preserve"> official</w:t>
      </w:r>
      <w:r w:rsidR="004A6E02" w:rsidRPr="000C4F0D">
        <w:rPr>
          <w:rFonts w:ascii="Trebuchet MS" w:hAnsi="Trebuchet MS"/>
          <w:sz w:val="24"/>
          <w:szCs w:val="24"/>
          <w:lang w:val="en-US"/>
        </w:rPr>
        <w:t xml:space="preserve"> who is tasked with drafting a </w:t>
      </w:r>
      <w:r w:rsidR="004A6E02" w:rsidRPr="000C4F0D">
        <w:rPr>
          <w:rFonts w:ascii="Trebuchet MS" w:hAnsi="Trebuchet MS"/>
          <w:b/>
          <w:i/>
          <w:sz w:val="24"/>
          <w:szCs w:val="24"/>
          <w:lang w:val="en-US"/>
        </w:rPr>
        <w:t>new policy</w:t>
      </w:r>
      <w:r w:rsidR="004A6E02" w:rsidRPr="000C4F0D">
        <w:rPr>
          <w:rFonts w:ascii="Trebuchet MS" w:hAnsi="Trebuchet MS"/>
          <w:sz w:val="24"/>
          <w:szCs w:val="24"/>
          <w:lang w:val="en-US"/>
        </w:rPr>
        <w:t xml:space="preserve">. You </w:t>
      </w:r>
      <w:r w:rsidR="00996C60" w:rsidRPr="000C4F0D">
        <w:rPr>
          <w:rFonts w:ascii="Trebuchet MS" w:hAnsi="Trebuchet MS"/>
          <w:sz w:val="24"/>
          <w:szCs w:val="24"/>
          <w:lang w:val="en-US"/>
        </w:rPr>
        <w:t xml:space="preserve">are expected </w:t>
      </w:r>
      <w:r w:rsidR="004A6E02" w:rsidRPr="000C4F0D">
        <w:rPr>
          <w:rFonts w:ascii="Trebuchet MS" w:hAnsi="Trebuchet MS"/>
          <w:sz w:val="24"/>
          <w:szCs w:val="24"/>
          <w:lang w:val="en-US"/>
        </w:rPr>
        <w:t xml:space="preserve">to make sure that this policy reflects </w:t>
      </w:r>
      <w:r w:rsidR="004A6E02" w:rsidRPr="000C4F0D">
        <w:rPr>
          <w:rFonts w:ascii="Trebuchet MS" w:hAnsi="Trebuchet MS"/>
          <w:b/>
          <w:i/>
          <w:sz w:val="24"/>
          <w:szCs w:val="24"/>
          <w:lang w:val="en-US"/>
        </w:rPr>
        <w:t>the best and most accurate information</w:t>
      </w:r>
      <w:r w:rsidR="004A6E02" w:rsidRPr="000C4F0D">
        <w:rPr>
          <w:rFonts w:ascii="Trebuchet MS" w:hAnsi="Trebuchet MS"/>
          <w:sz w:val="24"/>
          <w:szCs w:val="24"/>
          <w:lang w:val="en-US"/>
        </w:rPr>
        <w:t xml:space="preserve"> available</w:t>
      </w:r>
      <w:r w:rsidR="00996C60" w:rsidRPr="000C4F0D">
        <w:rPr>
          <w:rFonts w:ascii="Trebuchet MS" w:hAnsi="Trebuchet MS"/>
          <w:sz w:val="24"/>
          <w:szCs w:val="24"/>
          <w:lang w:val="en-US"/>
        </w:rPr>
        <w:t xml:space="preserve">. </w:t>
      </w:r>
      <w:r w:rsidRPr="000C4F0D">
        <w:rPr>
          <w:rFonts w:ascii="Trebuchet MS" w:hAnsi="Trebuchet MS"/>
          <w:sz w:val="24"/>
          <w:szCs w:val="24"/>
          <w:lang w:val="en-US"/>
        </w:rPr>
        <w:t>Thus, you have shared</w:t>
      </w:r>
      <w:r w:rsidR="00996C60" w:rsidRPr="000C4F0D">
        <w:rPr>
          <w:rFonts w:ascii="Trebuchet MS" w:hAnsi="Trebuchet MS"/>
          <w:sz w:val="24"/>
          <w:szCs w:val="24"/>
          <w:lang w:val="en-US"/>
        </w:rPr>
        <w:t xml:space="preserve"> your </w:t>
      </w:r>
      <w:r w:rsidRPr="000C4F0D">
        <w:rPr>
          <w:rFonts w:ascii="Trebuchet MS" w:hAnsi="Trebuchet MS"/>
          <w:sz w:val="24"/>
          <w:szCs w:val="24"/>
          <w:lang w:val="en-US"/>
        </w:rPr>
        <w:t xml:space="preserve">draft </w:t>
      </w:r>
      <w:r w:rsidR="00996C60" w:rsidRPr="000C4F0D">
        <w:rPr>
          <w:rFonts w:ascii="Trebuchet MS" w:hAnsi="Trebuchet MS"/>
          <w:sz w:val="24"/>
          <w:szCs w:val="24"/>
          <w:lang w:val="en-US"/>
        </w:rPr>
        <w:t xml:space="preserve">policy </w:t>
      </w:r>
      <w:r w:rsidRPr="000C4F0D">
        <w:rPr>
          <w:rFonts w:ascii="Trebuchet MS" w:hAnsi="Trebuchet MS"/>
          <w:sz w:val="24"/>
          <w:szCs w:val="24"/>
          <w:lang w:val="en-US"/>
        </w:rPr>
        <w:t xml:space="preserve">with </w:t>
      </w:r>
      <w:r w:rsidR="00996C60" w:rsidRPr="000C4F0D">
        <w:rPr>
          <w:rFonts w:ascii="Trebuchet MS" w:hAnsi="Trebuchet MS"/>
          <w:sz w:val="24"/>
          <w:szCs w:val="24"/>
          <w:lang w:val="en-US"/>
        </w:rPr>
        <w:t xml:space="preserve">potentially affected societal actors </w:t>
      </w:r>
      <w:r w:rsidRPr="000C4F0D">
        <w:rPr>
          <w:rFonts w:ascii="Trebuchet MS" w:hAnsi="Trebuchet MS"/>
          <w:sz w:val="24"/>
          <w:szCs w:val="24"/>
          <w:lang w:val="en-US"/>
        </w:rPr>
        <w:t xml:space="preserve">and asked </w:t>
      </w:r>
      <w:r w:rsidR="00996C60" w:rsidRPr="000C4F0D">
        <w:rPr>
          <w:rFonts w:ascii="Trebuchet MS" w:hAnsi="Trebuchet MS"/>
          <w:sz w:val="24"/>
          <w:szCs w:val="24"/>
          <w:lang w:val="en-US"/>
        </w:rPr>
        <w:t xml:space="preserve">for their </w:t>
      </w:r>
      <w:r w:rsidR="00996C60" w:rsidRPr="000C4F0D">
        <w:rPr>
          <w:rFonts w:ascii="Trebuchet MS" w:hAnsi="Trebuchet MS"/>
          <w:b/>
          <w:i/>
          <w:sz w:val="24"/>
          <w:szCs w:val="24"/>
          <w:lang w:val="en-US"/>
        </w:rPr>
        <w:t>feedback</w:t>
      </w:r>
      <w:r w:rsidR="00996C60" w:rsidRPr="000C4F0D">
        <w:rPr>
          <w:rFonts w:ascii="Trebuchet MS" w:hAnsi="Trebuchet MS"/>
          <w:sz w:val="24"/>
          <w:szCs w:val="24"/>
          <w:lang w:val="en-US"/>
        </w:rPr>
        <w:t>.</w:t>
      </w:r>
    </w:p>
    <w:p w14:paraId="544D56D5" w14:textId="13227089" w:rsidR="00944186" w:rsidRPr="000C4F0D" w:rsidRDefault="00944186" w:rsidP="00120BD6">
      <w:pPr>
        <w:pBdr>
          <w:top w:val="single" w:sz="4" w:space="1" w:color="auto"/>
          <w:left w:val="single" w:sz="4" w:space="4" w:color="auto"/>
          <w:bottom w:val="single" w:sz="4" w:space="1" w:color="auto"/>
          <w:right w:val="single" w:sz="4" w:space="4" w:color="auto"/>
        </w:pBdr>
        <w:jc w:val="both"/>
        <w:rPr>
          <w:rFonts w:ascii="Trebuchet MS" w:hAnsi="Trebuchet MS"/>
          <w:sz w:val="24"/>
          <w:szCs w:val="24"/>
        </w:rPr>
      </w:pPr>
      <w:r w:rsidRPr="000C4F0D">
        <w:rPr>
          <w:rFonts w:ascii="Trebuchet MS" w:hAnsi="Trebuchet MS"/>
          <w:b/>
          <w:sz w:val="24"/>
          <w:szCs w:val="24"/>
          <w:u w:val="single"/>
          <w:lang w:val="en-US"/>
        </w:rPr>
        <w:t>Your task</w:t>
      </w:r>
      <w:r w:rsidRPr="000C4F0D">
        <w:rPr>
          <w:rFonts w:ascii="Trebuchet MS" w:hAnsi="Trebuchet MS"/>
          <w:sz w:val="24"/>
          <w:szCs w:val="24"/>
          <w:lang w:val="en-US"/>
        </w:rPr>
        <w:t xml:space="preserve">: </w:t>
      </w:r>
      <w:r w:rsidR="00323CF4" w:rsidRPr="000C4F0D">
        <w:rPr>
          <w:rFonts w:ascii="Trebuchet MS" w:hAnsi="Trebuchet MS"/>
          <w:sz w:val="24"/>
          <w:szCs w:val="24"/>
          <w:lang w:val="en-US"/>
        </w:rPr>
        <w:t xml:space="preserve">We show you excerpts from </w:t>
      </w:r>
      <w:commentRangeStart w:id="8"/>
      <w:r w:rsidR="00323CF4" w:rsidRPr="000C4F0D">
        <w:rPr>
          <w:rFonts w:ascii="Trebuchet MS" w:hAnsi="Trebuchet MS"/>
          <w:sz w:val="24"/>
          <w:szCs w:val="24"/>
          <w:lang w:val="en-US"/>
        </w:rPr>
        <w:t>consultation responses</w:t>
      </w:r>
      <w:commentRangeEnd w:id="8"/>
      <w:r w:rsidR="000D77BD">
        <w:rPr>
          <w:rStyle w:val="CommentReference"/>
        </w:rPr>
        <w:commentReference w:id="8"/>
      </w:r>
      <w:r w:rsidR="00564F51" w:rsidRPr="000C4F0D">
        <w:rPr>
          <w:rFonts w:ascii="Trebuchet MS" w:hAnsi="Trebuchet MS"/>
          <w:sz w:val="24"/>
          <w:szCs w:val="24"/>
          <w:lang w:val="en-US"/>
        </w:rPr>
        <w:t xml:space="preserve">. </w:t>
      </w:r>
      <w:r w:rsidRPr="000C4F0D">
        <w:rPr>
          <w:rFonts w:ascii="Trebuchet MS" w:hAnsi="Trebuchet MS"/>
          <w:b/>
          <w:i/>
          <w:sz w:val="24"/>
          <w:szCs w:val="24"/>
          <w:lang w:val="en-US"/>
        </w:rPr>
        <w:t xml:space="preserve">Rate how useful each comment excerpt is for helping you make the best factual decision </w:t>
      </w:r>
      <w:commentRangeStart w:id="9"/>
      <w:commentRangeStart w:id="10"/>
      <w:r w:rsidRPr="000C4F0D">
        <w:rPr>
          <w:rFonts w:ascii="Trebuchet MS" w:hAnsi="Trebuchet MS"/>
          <w:b/>
          <w:i/>
          <w:sz w:val="24"/>
          <w:szCs w:val="24"/>
          <w:lang w:val="en-US"/>
        </w:rPr>
        <w:t>possible</w:t>
      </w:r>
      <w:commentRangeEnd w:id="9"/>
      <w:r w:rsidR="00FF15AE">
        <w:rPr>
          <w:rStyle w:val="CommentReference"/>
        </w:rPr>
        <w:commentReference w:id="9"/>
      </w:r>
      <w:commentRangeEnd w:id="10"/>
      <w:r w:rsidR="000D77BD">
        <w:rPr>
          <w:rStyle w:val="CommentReference"/>
        </w:rPr>
        <w:commentReference w:id="10"/>
      </w:r>
      <w:r w:rsidRPr="000C4F0D">
        <w:rPr>
          <w:rFonts w:ascii="Trebuchet MS" w:hAnsi="Trebuchet MS"/>
          <w:sz w:val="24"/>
          <w:szCs w:val="24"/>
          <w:lang w:val="en-US"/>
        </w:rPr>
        <w:t xml:space="preserve">. Ignore whether you agree with the stance or values expressed. </w:t>
      </w:r>
      <w:r w:rsidRPr="000C4F0D">
        <w:rPr>
          <w:rFonts w:ascii="Trebuchet MS" w:hAnsi="Trebuchet MS"/>
          <w:sz w:val="24"/>
          <w:szCs w:val="24"/>
        </w:rPr>
        <w:t xml:space="preserve">Focus </w:t>
      </w:r>
      <w:proofErr w:type="spellStart"/>
      <w:r w:rsidRPr="000C4F0D">
        <w:rPr>
          <w:rFonts w:ascii="Trebuchet MS" w:hAnsi="Trebuchet MS"/>
          <w:sz w:val="24"/>
          <w:szCs w:val="24"/>
        </w:rPr>
        <w:t>only</w:t>
      </w:r>
      <w:proofErr w:type="spellEnd"/>
      <w:r w:rsidRPr="000C4F0D">
        <w:rPr>
          <w:rFonts w:ascii="Trebuchet MS" w:hAnsi="Trebuchet MS"/>
          <w:sz w:val="24"/>
          <w:szCs w:val="24"/>
        </w:rPr>
        <w:t xml:space="preserve"> on </w:t>
      </w:r>
      <w:proofErr w:type="spellStart"/>
      <w:r w:rsidRPr="000C4F0D">
        <w:rPr>
          <w:rFonts w:ascii="Trebuchet MS" w:hAnsi="Trebuchet MS"/>
          <w:sz w:val="24"/>
          <w:szCs w:val="24"/>
        </w:rPr>
        <w:t>the</w:t>
      </w:r>
      <w:proofErr w:type="spellEnd"/>
      <w:r w:rsidRPr="000C4F0D">
        <w:rPr>
          <w:rFonts w:ascii="Trebuchet MS" w:hAnsi="Trebuchet MS"/>
          <w:sz w:val="24"/>
          <w:szCs w:val="24"/>
        </w:rPr>
        <w:t xml:space="preserve"> </w:t>
      </w:r>
      <w:proofErr w:type="spellStart"/>
      <w:r w:rsidRPr="000C4F0D">
        <w:rPr>
          <w:rStyle w:val="Emphasis"/>
          <w:rFonts w:ascii="Trebuchet MS" w:hAnsi="Trebuchet MS"/>
          <w:b/>
          <w:sz w:val="24"/>
          <w:szCs w:val="24"/>
        </w:rPr>
        <w:t>quality</w:t>
      </w:r>
      <w:proofErr w:type="spellEnd"/>
      <w:r w:rsidRPr="000C4F0D">
        <w:rPr>
          <w:rStyle w:val="Emphasis"/>
          <w:rFonts w:ascii="Trebuchet MS" w:hAnsi="Trebuchet MS"/>
          <w:b/>
          <w:sz w:val="24"/>
          <w:szCs w:val="24"/>
        </w:rPr>
        <w:t xml:space="preserve"> </w:t>
      </w:r>
      <w:proofErr w:type="spellStart"/>
      <w:r w:rsidRPr="000C4F0D">
        <w:rPr>
          <w:rStyle w:val="Emphasis"/>
          <w:rFonts w:ascii="Trebuchet MS" w:hAnsi="Trebuchet MS"/>
          <w:b/>
          <w:sz w:val="24"/>
          <w:szCs w:val="24"/>
        </w:rPr>
        <w:t>of</w:t>
      </w:r>
      <w:proofErr w:type="spellEnd"/>
      <w:r w:rsidRPr="000C4F0D">
        <w:rPr>
          <w:rStyle w:val="Emphasis"/>
          <w:rFonts w:ascii="Trebuchet MS" w:hAnsi="Trebuchet MS"/>
          <w:b/>
          <w:sz w:val="24"/>
          <w:szCs w:val="24"/>
        </w:rPr>
        <w:t xml:space="preserve"> </w:t>
      </w:r>
      <w:proofErr w:type="spellStart"/>
      <w:r w:rsidRPr="000C4F0D">
        <w:rPr>
          <w:rStyle w:val="Emphasis"/>
          <w:rFonts w:ascii="Trebuchet MS" w:hAnsi="Trebuchet MS"/>
          <w:b/>
          <w:sz w:val="24"/>
          <w:szCs w:val="24"/>
        </w:rPr>
        <w:t>information</w:t>
      </w:r>
      <w:proofErr w:type="spellEnd"/>
      <w:r w:rsidRPr="000C4F0D">
        <w:rPr>
          <w:rFonts w:ascii="Trebuchet MS" w:hAnsi="Trebuchet MS"/>
          <w:sz w:val="24"/>
          <w:szCs w:val="24"/>
        </w:rPr>
        <w:t>.</w:t>
      </w:r>
    </w:p>
    <w:p w14:paraId="5A9A8570" w14:textId="454AD680" w:rsidR="00120BD6" w:rsidRPr="000C4F0D" w:rsidRDefault="00944186" w:rsidP="00120BD6">
      <w:pPr>
        <w:pBdr>
          <w:top w:val="single" w:sz="4" w:space="1" w:color="auto"/>
          <w:left w:val="single" w:sz="4" w:space="4" w:color="auto"/>
          <w:bottom w:val="single" w:sz="4" w:space="1" w:color="auto"/>
          <w:right w:val="single" w:sz="4" w:space="4" w:color="auto"/>
        </w:pBdr>
        <w:jc w:val="both"/>
        <w:rPr>
          <w:rFonts w:ascii="Trebuchet MS" w:hAnsi="Trebuchet MS"/>
          <w:sz w:val="24"/>
          <w:szCs w:val="24"/>
          <w:lang w:val="en-US"/>
        </w:rPr>
      </w:pPr>
      <w:r w:rsidRPr="000C4F0D">
        <w:rPr>
          <w:rFonts w:ascii="Trebuchet MS" w:hAnsi="Trebuchet MS"/>
          <w:b/>
          <w:sz w:val="24"/>
          <w:szCs w:val="24"/>
          <w:u w:val="single"/>
          <w:lang w:val="en-US"/>
        </w:rPr>
        <w:t>Guidance</w:t>
      </w:r>
      <w:r w:rsidRPr="000C4F0D">
        <w:rPr>
          <w:rFonts w:ascii="Trebuchet MS" w:hAnsi="Trebuchet MS"/>
          <w:sz w:val="24"/>
          <w:szCs w:val="24"/>
          <w:lang w:val="en-US"/>
        </w:rPr>
        <w:t xml:space="preserve">: </w:t>
      </w:r>
      <w:commentRangeStart w:id="11"/>
      <w:commentRangeStart w:id="12"/>
      <w:r w:rsidRPr="000C4F0D">
        <w:rPr>
          <w:rFonts w:ascii="Trebuchet MS" w:hAnsi="Trebuchet MS"/>
          <w:sz w:val="24"/>
          <w:szCs w:val="24"/>
          <w:lang w:val="en-US"/>
        </w:rPr>
        <w:t xml:space="preserve">High quality information can come in many </w:t>
      </w:r>
      <w:proofErr w:type="gramStart"/>
      <w:r w:rsidRPr="000C4F0D">
        <w:rPr>
          <w:rFonts w:ascii="Trebuchet MS" w:hAnsi="Trebuchet MS"/>
          <w:sz w:val="24"/>
          <w:szCs w:val="24"/>
          <w:lang w:val="en-US"/>
        </w:rPr>
        <w:t>forms</w:t>
      </w:r>
      <w:proofErr w:type="gramEnd"/>
      <w:r w:rsidRPr="000C4F0D">
        <w:rPr>
          <w:rFonts w:ascii="Trebuchet MS" w:hAnsi="Trebuchet MS"/>
          <w:sz w:val="24"/>
          <w:szCs w:val="24"/>
          <w:lang w:val="en-US"/>
        </w:rPr>
        <w:t xml:space="preserve"> but a few questions may help when rating the exemplary excerpts</w:t>
      </w:r>
      <w:r w:rsidR="00120BD6" w:rsidRPr="000C4F0D">
        <w:rPr>
          <w:rFonts w:ascii="Trebuchet MS" w:hAnsi="Trebuchet MS"/>
          <w:sz w:val="24"/>
          <w:szCs w:val="24"/>
          <w:lang w:val="en-US"/>
        </w:rPr>
        <w:t xml:space="preserve">. </w:t>
      </w:r>
      <w:r w:rsidRPr="000C4F0D">
        <w:rPr>
          <w:rStyle w:val="Strong"/>
          <w:rFonts w:ascii="Trebuchet MS" w:hAnsi="Trebuchet MS"/>
          <w:i/>
          <w:sz w:val="24"/>
          <w:szCs w:val="24"/>
          <w:lang w:val="en-US"/>
        </w:rPr>
        <w:t>Relevance</w:t>
      </w:r>
      <w:r w:rsidRPr="000C4F0D">
        <w:rPr>
          <w:rStyle w:val="Strong"/>
          <w:rFonts w:ascii="Trebuchet MS" w:hAnsi="Trebuchet MS"/>
          <w:sz w:val="24"/>
          <w:szCs w:val="24"/>
          <w:lang w:val="en-US"/>
        </w:rPr>
        <w:t>:</w:t>
      </w:r>
      <w:r w:rsidRPr="000C4F0D">
        <w:rPr>
          <w:rFonts w:ascii="Trebuchet MS" w:hAnsi="Trebuchet MS"/>
          <w:sz w:val="24"/>
          <w:szCs w:val="24"/>
          <w:lang w:val="en-US"/>
        </w:rPr>
        <w:t xml:space="preserve"> Does the comment directly address a </w:t>
      </w:r>
      <w:r w:rsidR="00120BD6" w:rsidRPr="000C4F0D">
        <w:rPr>
          <w:rFonts w:ascii="Trebuchet MS" w:hAnsi="Trebuchet MS"/>
          <w:sz w:val="24"/>
          <w:szCs w:val="24"/>
          <w:lang w:val="en-US"/>
        </w:rPr>
        <w:t>regulatory</w:t>
      </w:r>
      <w:r w:rsidRPr="000C4F0D">
        <w:rPr>
          <w:rFonts w:ascii="Trebuchet MS" w:hAnsi="Trebuchet MS"/>
          <w:sz w:val="24"/>
          <w:szCs w:val="24"/>
          <w:lang w:val="en-US"/>
        </w:rPr>
        <w:t xml:space="preserve"> </w:t>
      </w:r>
      <w:proofErr w:type="gramStart"/>
      <w:r w:rsidRPr="000C4F0D">
        <w:rPr>
          <w:rFonts w:ascii="Trebuchet MS" w:hAnsi="Trebuchet MS"/>
          <w:sz w:val="24"/>
          <w:szCs w:val="24"/>
          <w:lang w:val="en-US"/>
        </w:rPr>
        <w:t>issue</w:t>
      </w:r>
      <w:proofErr w:type="gramEnd"/>
      <w:r w:rsidRPr="000C4F0D">
        <w:rPr>
          <w:rFonts w:ascii="Trebuchet MS" w:hAnsi="Trebuchet MS"/>
          <w:sz w:val="24"/>
          <w:szCs w:val="24"/>
          <w:lang w:val="en-US"/>
        </w:rPr>
        <w:t xml:space="preserve"> or does it rather appear as vague or off-topic?</w:t>
      </w:r>
      <w:r w:rsidR="00120BD6" w:rsidRPr="000C4F0D">
        <w:rPr>
          <w:rFonts w:ascii="Trebuchet MS" w:hAnsi="Trebuchet MS"/>
          <w:sz w:val="24"/>
          <w:szCs w:val="24"/>
          <w:lang w:val="en-US"/>
        </w:rPr>
        <w:t xml:space="preserve"> </w:t>
      </w:r>
      <w:r w:rsidR="00323CF4" w:rsidRPr="000C4F0D">
        <w:rPr>
          <w:rFonts w:ascii="Trebuchet MS" w:hAnsi="Trebuchet MS"/>
          <w:b/>
          <w:i/>
          <w:sz w:val="24"/>
          <w:szCs w:val="24"/>
          <w:lang w:val="en-US"/>
        </w:rPr>
        <w:t>Richness</w:t>
      </w:r>
      <w:r w:rsidR="00323CF4" w:rsidRPr="000C4F0D">
        <w:rPr>
          <w:rFonts w:ascii="Trebuchet MS" w:hAnsi="Trebuchet MS"/>
          <w:sz w:val="24"/>
          <w:szCs w:val="24"/>
          <w:lang w:val="en-US"/>
        </w:rPr>
        <w:t xml:space="preserve">: Does the comment offer much information or is it rather simplistic/limited? </w:t>
      </w:r>
      <w:r w:rsidRPr="000C4F0D">
        <w:rPr>
          <w:rStyle w:val="Strong"/>
          <w:rFonts w:ascii="Trebuchet MS" w:hAnsi="Trebuchet MS"/>
          <w:i/>
          <w:sz w:val="24"/>
          <w:szCs w:val="24"/>
          <w:lang w:val="en-US"/>
        </w:rPr>
        <w:t>Analytic content</w:t>
      </w:r>
      <w:r w:rsidRPr="000C4F0D">
        <w:rPr>
          <w:rStyle w:val="Strong"/>
          <w:rFonts w:ascii="Trebuchet MS" w:hAnsi="Trebuchet MS"/>
          <w:sz w:val="24"/>
          <w:szCs w:val="24"/>
          <w:lang w:val="en-US"/>
        </w:rPr>
        <w:t>:</w:t>
      </w:r>
      <w:r w:rsidRPr="000C4F0D">
        <w:rPr>
          <w:rFonts w:ascii="Trebuchet MS" w:hAnsi="Trebuchet MS"/>
          <w:sz w:val="24"/>
          <w:szCs w:val="24"/>
          <w:lang w:val="en-US"/>
        </w:rPr>
        <w:t xml:space="preserve"> Does the comment provide arguments</w:t>
      </w:r>
      <w:r w:rsidR="00120BD6" w:rsidRPr="000C4F0D">
        <w:rPr>
          <w:rFonts w:ascii="Trebuchet MS" w:hAnsi="Trebuchet MS"/>
          <w:sz w:val="24"/>
          <w:szCs w:val="24"/>
          <w:lang w:val="en-US"/>
        </w:rPr>
        <w:t xml:space="preserve">, </w:t>
      </w:r>
      <w:r w:rsidRPr="000C4F0D">
        <w:rPr>
          <w:rFonts w:ascii="Trebuchet MS" w:hAnsi="Trebuchet MS"/>
          <w:sz w:val="24"/>
          <w:szCs w:val="24"/>
          <w:lang w:val="en-US"/>
        </w:rPr>
        <w:t xml:space="preserve">factual and checkable </w:t>
      </w:r>
      <w:r w:rsidR="00120BD6" w:rsidRPr="000C4F0D">
        <w:rPr>
          <w:rFonts w:ascii="Trebuchet MS" w:hAnsi="Trebuchet MS"/>
          <w:sz w:val="24"/>
          <w:szCs w:val="24"/>
          <w:lang w:val="en-US"/>
        </w:rPr>
        <w:t xml:space="preserve">claims </w:t>
      </w:r>
      <w:r w:rsidRPr="000C4F0D">
        <w:rPr>
          <w:rFonts w:ascii="Trebuchet MS" w:hAnsi="Trebuchet MS"/>
          <w:sz w:val="24"/>
          <w:szCs w:val="24"/>
          <w:lang w:val="en-US"/>
        </w:rPr>
        <w:t xml:space="preserve">(e.g., data, studies, mechanisms, legal/technical details), or is it mostly </w:t>
      </w:r>
      <w:r w:rsidR="00323CF4" w:rsidRPr="000C4F0D">
        <w:rPr>
          <w:rFonts w:ascii="Trebuchet MS" w:hAnsi="Trebuchet MS"/>
          <w:sz w:val="24"/>
          <w:szCs w:val="24"/>
          <w:lang w:val="en-US"/>
        </w:rPr>
        <w:t>opinion, advocacy, or anecdote</w:t>
      </w:r>
      <w:r w:rsidR="00120BD6" w:rsidRPr="000C4F0D">
        <w:rPr>
          <w:rFonts w:ascii="Trebuchet MS" w:hAnsi="Trebuchet MS"/>
          <w:sz w:val="24"/>
          <w:szCs w:val="24"/>
          <w:lang w:val="en-US"/>
        </w:rPr>
        <w:t xml:space="preserve">? </w:t>
      </w:r>
      <w:r w:rsidR="00120BD6" w:rsidRPr="000C4F0D">
        <w:rPr>
          <w:rFonts w:ascii="Trebuchet MS" w:hAnsi="Trebuchet MS"/>
          <w:b/>
          <w:i/>
          <w:sz w:val="24"/>
          <w:szCs w:val="24"/>
          <w:lang w:val="en-US"/>
        </w:rPr>
        <w:t>Specificity</w:t>
      </w:r>
      <w:r w:rsidR="00120BD6" w:rsidRPr="000C4F0D">
        <w:rPr>
          <w:rFonts w:ascii="Trebuchet MS" w:hAnsi="Trebuchet MS"/>
          <w:sz w:val="24"/>
          <w:szCs w:val="24"/>
          <w:lang w:val="en-US"/>
        </w:rPr>
        <w:t>: Is the information concrete and detailed enough to be directly useful for legal policymaking, or is it rather general and unspecific?</w:t>
      </w:r>
      <w:commentRangeEnd w:id="11"/>
      <w:r w:rsidR="00FF15AE">
        <w:rPr>
          <w:rStyle w:val="CommentReference"/>
        </w:rPr>
        <w:commentReference w:id="11"/>
      </w:r>
      <w:commentRangeEnd w:id="12"/>
      <w:r w:rsidR="00126D1A">
        <w:rPr>
          <w:rStyle w:val="CommentReference"/>
        </w:rPr>
        <w:commentReference w:id="12"/>
      </w:r>
    </w:p>
    <w:p w14:paraId="384A5CF6" w14:textId="0A0A8765" w:rsidR="00663C28" w:rsidRPr="000C4F0D" w:rsidRDefault="00663C28">
      <w:pPr>
        <w:rPr>
          <w:rFonts w:ascii="Trebuchet MS" w:hAnsi="Trebuchet MS"/>
          <w:sz w:val="24"/>
          <w:szCs w:val="24"/>
          <w:lang w:val="en-US"/>
        </w:rPr>
      </w:pPr>
      <w:r w:rsidRPr="000C4F0D">
        <w:rPr>
          <w:rFonts w:ascii="Trebuchet MS" w:hAnsi="Trebuchet MS"/>
          <w:sz w:val="24"/>
          <w:szCs w:val="24"/>
          <w:lang w:val="en-US"/>
        </w:rPr>
        <w:br w:type="page"/>
      </w:r>
    </w:p>
    <w:p w14:paraId="19FAE2A5" w14:textId="00FA71F4" w:rsidR="00120BD6" w:rsidRPr="000C4F0D" w:rsidRDefault="00323CF4" w:rsidP="00323CF4">
      <w:pPr>
        <w:pStyle w:val="Heading2"/>
        <w:rPr>
          <w:rFonts w:ascii="Trebuchet MS" w:hAnsi="Trebuchet MS"/>
          <w:color w:val="auto"/>
          <w:sz w:val="24"/>
          <w:szCs w:val="24"/>
          <w:lang w:val="en-US"/>
        </w:rPr>
      </w:pPr>
      <w:bookmarkStart w:id="13" w:name="_Toc207035458"/>
      <w:r w:rsidRPr="000C4F0D">
        <w:rPr>
          <w:rFonts w:ascii="Trebuchet MS" w:hAnsi="Trebuchet MS"/>
          <w:color w:val="auto"/>
          <w:sz w:val="24"/>
          <w:szCs w:val="24"/>
          <w:lang w:val="en-US"/>
        </w:rPr>
        <w:lastRenderedPageBreak/>
        <w:t>5. Options for the outcome variable</w:t>
      </w:r>
      <w:bookmarkEnd w:id="13"/>
    </w:p>
    <w:p w14:paraId="6D17640A" w14:textId="22F24607" w:rsidR="00323CF4" w:rsidRPr="000C4F0D" w:rsidRDefault="00323CF4" w:rsidP="004A6E02">
      <w:pPr>
        <w:jc w:val="both"/>
        <w:rPr>
          <w:rFonts w:ascii="Trebuchet MS" w:hAnsi="Trebuchet MS"/>
          <w:sz w:val="24"/>
          <w:szCs w:val="24"/>
          <w:lang w:val="en-US"/>
        </w:rPr>
      </w:pPr>
    </w:p>
    <w:p w14:paraId="437550B6" w14:textId="07F356B5" w:rsidR="00323CF4" w:rsidRPr="000C4F0D" w:rsidRDefault="00711BFC" w:rsidP="004A6E02">
      <w:pPr>
        <w:jc w:val="both"/>
        <w:rPr>
          <w:rFonts w:ascii="Trebuchet MS" w:hAnsi="Trebuchet MS"/>
          <w:sz w:val="24"/>
          <w:szCs w:val="24"/>
          <w:lang w:val="en-US"/>
        </w:rPr>
      </w:pPr>
      <w:r w:rsidRPr="000C4F0D">
        <w:rPr>
          <w:rFonts w:ascii="Trebuchet MS" w:hAnsi="Trebuchet MS"/>
          <w:sz w:val="24"/>
          <w:szCs w:val="24"/>
          <w:lang w:val="en-US"/>
        </w:rPr>
        <w:t>I see the different options for measuring the outcome after coders have seen the general coding instructions above (those remain on the screen, while example texts switch after each click. Each comes with advantages and disadvantages that I want to quickly lay open here.</w:t>
      </w:r>
    </w:p>
    <w:p w14:paraId="6470EC61" w14:textId="3F323831" w:rsidR="00711BFC" w:rsidRPr="000C4F0D" w:rsidRDefault="00711BFC" w:rsidP="004A6E02">
      <w:pPr>
        <w:jc w:val="both"/>
        <w:rPr>
          <w:rFonts w:ascii="Trebuchet MS" w:hAnsi="Trebuchet MS"/>
          <w:sz w:val="24"/>
          <w:szCs w:val="24"/>
          <w:lang w:val="en-US"/>
        </w:rPr>
      </w:pPr>
    </w:p>
    <w:p w14:paraId="04A282E6" w14:textId="643471A8" w:rsidR="00711BFC" w:rsidRPr="000C4F0D" w:rsidRDefault="00711BFC" w:rsidP="00711BFC">
      <w:pPr>
        <w:pStyle w:val="Heading3"/>
        <w:rPr>
          <w:rFonts w:ascii="Trebuchet MS" w:hAnsi="Trebuchet MS"/>
          <w:color w:val="auto"/>
          <w:lang w:val="en-US"/>
        </w:rPr>
      </w:pPr>
      <w:bookmarkStart w:id="14" w:name="_Toc207035459"/>
      <w:r w:rsidRPr="000C4F0D">
        <w:rPr>
          <w:rFonts w:ascii="Trebuchet MS" w:hAnsi="Trebuchet MS"/>
          <w:color w:val="auto"/>
          <w:lang w:val="en-US"/>
        </w:rPr>
        <w:t>5.1 Single Likert scale</w:t>
      </w:r>
      <w:bookmarkEnd w:id="14"/>
    </w:p>
    <w:p w14:paraId="319D1F5D" w14:textId="1D5202D9" w:rsidR="00323CF4" w:rsidRPr="000C4F0D" w:rsidRDefault="00323CF4" w:rsidP="004A6E02">
      <w:pPr>
        <w:jc w:val="both"/>
        <w:rPr>
          <w:rFonts w:ascii="Trebuchet MS" w:hAnsi="Trebuchet MS"/>
          <w:sz w:val="24"/>
          <w:szCs w:val="24"/>
          <w:lang w:val="en-US"/>
        </w:rPr>
      </w:pPr>
    </w:p>
    <w:p w14:paraId="6E43EEEF" w14:textId="534D68DC" w:rsidR="00711BFC" w:rsidRPr="000C4F0D" w:rsidRDefault="00711BFC" w:rsidP="004A6E02">
      <w:pPr>
        <w:jc w:val="both"/>
        <w:rPr>
          <w:rFonts w:ascii="Trebuchet MS" w:hAnsi="Trebuchet MS"/>
          <w:sz w:val="24"/>
          <w:szCs w:val="24"/>
          <w:lang w:val="en-US"/>
        </w:rPr>
      </w:pPr>
      <w:r w:rsidRPr="000C4F0D">
        <w:rPr>
          <w:rFonts w:ascii="Trebuchet MS" w:hAnsi="Trebuchet MS"/>
          <w:sz w:val="24"/>
          <w:szCs w:val="24"/>
          <w:lang w:val="en-US"/>
        </w:rPr>
        <w:t>Here the coders would see one excerpt at a time to rate its overall information quality on an absolute scale (Likert), e.g. (you may edit here as well):</w:t>
      </w:r>
    </w:p>
    <w:p w14:paraId="4CFF630E" w14:textId="77777777" w:rsidR="009612AB" w:rsidRPr="000C4F0D" w:rsidRDefault="009612AB" w:rsidP="009612AB">
      <w:pPr>
        <w:pBdr>
          <w:top w:val="single" w:sz="4" w:space="1" w:color="auto"/>
          <w:left w:val="single" w:sz="4" w:space="4" w:color="auto"/>
          <w:bottom w:val="single" w:sz="4" w:space="1" w:color="auto"/>
          <w:right w:val="single" w:sz="4" w:space="4" w:color="auto"/>
        </w:pBdr>
        <w:jc w:val="both"/>
        <w:rPr>
          <w:rFonts w:ascii="Trebuchet MS" w:hAnsi="Trebuchet MS"/>
          <w:i/>
          <w:sz w:val="24"/>
          <w:szCs w:val="24"/>
          <w:lang w:val="en-US"/>
        </w:rPr>
      </w:pPr>
      <w:r w:rsidRPr="000C4F0D">
        <w:rPr>
          <w:rFonts w:ascii="Trebuchet MS" w:hAnsi="Trebuchet MS"/>
          <w:i/>
          <w:sz w:val="24"/>
          <w:szCs w:val="24"/>
          <w:lang w:val="en-US"/>
        </w:rPr>
        <w:t xml:space="preserve">From the contents of the new delegated act it emerges that the possibility of reporting personnel expenses in the context of operational programs would be limited only to the members of pos with the legal form of a cooperative company, thus excluding other corporate forms and introducing a limitation which would in fact lead to discriminate support not on the basis of the activity carried out but on the basis of the person who carries it out. In </w:t>
      </w:r>
      <w:proofErr w:type="spellStart"/>
      <w:r w:rsidRPr="000C4F0D">
        <w:rPr>
          <w:rFonts w:ascii="Trebuchet MS" w:hAnsi="Trebuchet MS"/>
          <w:i/>
          <w:sz w:val="24"/>
          <w:szCs w:val="24"/>
          <w:lang w:val="en-US"/>
        </w:rPr>
        <w:t>italy</w:t>
      </w:r>
      <w:proofErr w:type="spellEnd"/>
      <w:r w:rsidRPr="000C4F0D">
        <w:rPr>
          <w:rFonts w:ascii="Trebuchet MS" w:hAnsi="Trebuchet MS"/>
          <w:i/>
          <w:sz w:val="24"/>
          <w:szCs w:val="24"/>
          <w:lang w:val="en-US"/>
        </w:rPr>
        <w:t xml:space="preserve">, the typology of po members includes, in addition to cooperatives, other corporate forms such as consortium companies or limited liability companies to which many producers </w:t>
      </w:r>
      <w:proofErr w:type="gramStart"/>
      <w:r w:rsidRPr="000C4F0D">
        <w:rPr>
          <w:rFonts w:ascii="Trebuchet MS" w:hAnsi="Trebuchet MS"/>
          <w:i/>
          <w:sz w:val="24"/>
          <w:szCs w:val="24"/>
          <w:lang w:val="en-US"/>
        </w:rPr>
        <w:t>belong</w:t>
      </w:r>
      <w:proofErr w:type="gramEnd"/>
      <w:r w:rsidRPr="000C4F0D">
        <w:rPr>
          <w:rFonts w:ascii="Trebuchet MS" w:hAnsi="Trebuchet MS"/>
          <w:i/>
          <w:sz w:val="24"/>
          <w:szCs w:val="24"/>
          <w:lang w:val="en-US"/>
        </w:rPr>
        <w:t xml:space="preserve"> and which create </w:t>
      </w:r>
      <w:proofErr w:type="spellStart"/>
      <w:r w:rsidRPr="000C4F0D">
        <w:rPr>
          <w:rFonts w:ascii="Trebuchet MS" w:hAnsi="Trebuchet MS"/>
          <w:i/>
          <w:sz w:val="24"/>
          <w:szCs w:val="24"/>
          <w:lang w:val="en-US"/>
        </w:rPr>
        <w:t>a</w:t>
      </w:r>
      <w:proofErr w:type="spellEnd"/>
      <w:r w:rsidRPr="000C4F0D">
        <w:rPr>
          <w:rFonts w:ascii="Trebuchet MS" w:hAnsi="Trebuchet MS"/>
          <w:i/>
          <w:sz w:val="24"/>
          <w:szCs w:val="24"/>
          <w:lang w:val="en-US"/>
        </w:rPr>
        <w:t xml:space="preserve"> effective concentration of large volumes of fruit and vegetables.</w:t>
      </w:r>
    </w:p>
    <w:p w14:paraId="5D55BB70" w14:textId="77777777" w:rsidR="009612AB" w:rsidRPr="000C4F0D" w:rsidRDefault="009612AB" w:rsidP="00711BFC">
      <w:pPr>
        <w:pBdr>
          <w:top w:val="single" w:sz="4" w:space="1" w:color="auto"/>
          <w:left w:val="single" w:sz="4" w:space="4" w:color="auto"/>
          <w:bottom w:val="single" w:sz="4" w:space="1" w:color="auto"/>
          <w:right w:val="single" w:sz="4" w:space="4" w:color="auto"/>
        </w:pBdr>
        <w:jc w:val="both"/>
        <w:rPr>
          <w:rFonts w:ascii="Trebuchet MS" w:hAnsi="Trebuchet MS"/>
          <w:b/>
          <w:i/>
          <w:sz w:val="24"/>
          <w:szCs w:val="24"/>
          <w:lang w:val="en-US"/>
        </w:rPr>
      </w:pPr>
    </w:p>
    <w:p w14:paraId="0E83F02B" w14:textId="50801941" w:rsidR="00711BFC" w:rsidRPr="000C4F0D" w:rsidRDefault="00711BFC" w:rsidP="00711BFC">
      <w:pPr>
        <w:pBdr>
          <w:top w:val="single" w:sz="4" w:space="1" w:color="auto"/>
          <w:left w:val="single" w:sz="4" w:space="4" w:color="auto"/>
          <w:bottom w:val="single" w:sz="4" w:space="1" w:color="auto"/>
          <w:right w:val="single" w:sz="4" w:space="4" w:color="auto"/>
        </w:pBdr>
        <w:jc w:val="both"/>
        <w:rPr>
          <w:rFonts w:ascii="Trebuchet MS" w:hAnsi="Trebuchet MS"/>
          <w:b/>
          <w:i/>
          <w:sz w:val="24"/>
          <w:szCs w:val="24"/>
          <w:lang w:val="en-US"/>
        </w:rPr>
      </w:pPr>
      <w:r w:rsidRPr="000C4F0D">
        <w:rPr>
          <w:rFonts w:ascii="Trebuchet MS" w:hAnsi="Trebuchet MS"/>
          <w:b/>
          <w:i/>
          <w:sz w:val="24"/>
          <w:szCs w:val="24"/>
          <w:lang w:val="en-US"/>
        </w:rPr>
        <w:t>Rate the overall information quality of this response:</w:t>
      </w:r>
    </w:p>
    <w:p w14:paraId="014F75D9" w14:textId="2C5FCC1C" w:rsidR="00711BFC" w:rsidRPr="000C4F0D" w:rsidRDefault="00711BFC" w:rsidP="00711BFC">
      <w:pPr>
        <w:pBdr>
          <w:top w:val="single" w:sz="4" w:space="1" w:color="auto"/>
          <w:left w:val="single" w:sz="4" w:space="4" w:color="auto"/>
          <w:bottom w:val="single" w:sz="4" w:space="1" w:color="auto"/>
          <w:right w:val="single" w:sz="4" w:space="4" w:color="auto"/>
        </w:pBdr>
        <w:jc w:val="both"/>
        <w:rPr>
          <w:rFonts w:ascii="Trebuchet MS" w:hAnsi="Trebuchet MS"/>
          <w:sz w:val="24"/>
          <w:szCs w:val="24"/>
          <w:lang w:val="en-US"/>
        </w:rPr>
      </w:pPr>
      <w:r w:rsidRPr="000C4F0D">
        <w:rPr>
          <w:rFonts w:ascii="Trebuchet MS" w:hAnsi="Trebuchet MS"/>
          <w:b/>
          <w:bCs/>
          <w:sz w:val="24"/>
          <w:szCs w:val="24"/>
          <w:lang w:val="en-US"/>
        </w:rPr>
        <w:t>1 = Very Low:</w:t>
      </w:r>
      <w:r w:rsidRPr="000C4F0D">
        <w:rPr>
          <w:rFonts w:ascii="Trebuchet MS" w:hAnsi="Trebuchet MS"/>
          <w:sz w:val="24"/>
          <w:szCs w:val="24"/>
          <w:lang w:val="en-US"/>
        </w:rPr>
        <w:t xml:space="preserve"> Off-topic or purely opinion/political statement; no usable evidence.</w:t>
      </w:r>
    </w:p>
    <w:p w14:paraId="6068BD81" w14:textId="722618A6" w:rsidR="00711BFC" w:rsidRPr="000C4F0D" w:rsidRDefault="00711BFC" w:rsidP="00711BFC">
      <w:pPr>
        <w:pBdr>
          <w:top w:val="single" w:sz="4" w:space="1" w:color="auto"/>
          <w:left w:val="single" w:sz="4" w:space="4" w:color="auto"/>
          <w:bottom w:val="single" w:sz="4" w:space="1" w:color="auto"/>
          <w:right w:val="single" w:sz="4" w:space="4" w:color="auto"/>
        </w:pBdr>
        <w:jc w:val="both"/>
        <w:rPr>
          <w:rFonts w:ascii="Trebuchet MS" w:hAnsi="Trebuchet MS"/>
          <w:sz w:val="24"/>
          <w:szCs w:val="24"/>
          <w:lang w:val="en-US"/>
        </w:rPr>
      </w:pPr>
      <w:r w:rsidRPr="000C4F0D">
        <w:rPr>
          <w:rFonts w:ascii="Trebuchet MS" w:hAnsi="Trebuchet MS"/>
          <w:b/>
          <w:bCs/>
          <w:sz w:val="24"/>
          <w:szCs w:val="24"/>
          <w:lang w:val="en-US"/>
        </w:rPr>
        <w:t>2 = Low:</w:t>
      </w:r>
      <w:r w:rsidRPr="000C4F0D">
        <w:rPr>
          <w:rFonts w:ascii="Trebuchet MS" w:hAnsi="Trebuchet MS"/>
          <w:sz w:val="24"/>
          <w:szCs w:val="24"/>
          <w:lang w:val="en-US"/>
        </w:rPr>
        <w:t xml:space="preserve"> On-topic but anecdotal, vague, or mostly experiential without verifiable support.</w:t>
      </w:r>
    </w:p>
    <w:p w14:paraId="2D3AD622" w14:textId="3A8C8746" w:rsidR="00711BFC" w:rsidRPr="000C4F0D" w:rsidRDefault="00711BFC" w:rsidP="00711BFC">
      <w:pPr>
        <w:pBdr>
          <w:top w:val="single" w:sz="4" w:space="1" w:color="auto"/>
          <w:left w:val="single" w:sz="4" w:space="4" w:color="auto"/>
          <w:bottom w:val="single" w:sz="4" w:space="1" w:color="auto"/>
          <w:right w:val="single" w:sz="4" w:space="4" w:color="auto"/>
        </w:pBdr>
        <w:jc w:val="both"/>
        <w:rPr>
          <w:rFonts w:ascii="Trebuchet MS" w:hAnsi="Trebuchet MS"/>
          <w:sz w:val="24"/>
          <w:szCs w:val="24"/>
          <w:lang w:val="en-US"/>
        </w:rPr>
      </w:pPr>
      <w:r w:rsidRPr="000C4F0D">
        <w:rPr>
          <w:rFonts w:ascii="Trebuchet MS" w:hAnsi="Trebuchet MS"/>
          <w:b/>
          <w:bCs/>
          <w:sz w:val="24"/>
          <w:szCs w:val="24"/>
          <w:lang w:val="en-US"/>
        </w:rPr>
        <w:t>3 = Moderate:</w:t>
      </w:r>
      <w:r w:rsidRPr="000C4F0D">
        <w:rPr>
          <w:rFonts w:ascii="Trebuchet MS" w:hAnsi="Trebuchet MS"/>
          <w:sz w:val="24"/>
          <w:szCs w:val="24"/>
          <w:lang w:val="en-US"/>
        </w:rPr>
        <w:t xml:space="preserve"> Some relevant facts or analytic points, but limited detail, sourcing, or clarity.</w:t>
      </w:r>
    </w:p>
    <w:p w14:paraId="4535943E" w14:textId="3C2E62B8" w:rsidR="00711BFC" w:rsidRPr="000C4F0D" w:rsidRDefault="00711BFC" w:rsidP="00711BFC">
      <w:pPr>
        <w:pBdr>
          <w:top w:val="single" w:sz="4" w:space="1" w:color="auto"/>
          <w:left w:val="single" w:sz="4" w:space="4" w:color="auto"/>
          <w:bottom w:val="single" w:sz="4" w:space="1" w:color="auto"/>
          <w:right w:val="single" w:sz="4" w:space="4" w:color="auto"/>
        </w:pBdr>
        <w:jc w:val="both"/>
        <w:rPr>
          <w:rFonts w:ascii="Trebuchet MS" w:hAnsi="Trebuchet MS"/>
          <w:sz w:val="24"/>
          <w:szCs w:val="24"/>
          <w:lang w:val="en-US"/>
        </w:rPr>
      </w:pPr>
      <w:r w:rsidRPr="000C4F0D">
        <w:rPr>
          <w:rFonts w:ascii="Trebuchet MS" w:hAnsi="Trebuchet MS"/>
          <w:b/>
          <w:bCs/>
          <w:sz w:val="24"/>
          <w:szCs w:val="24"/>
          <w:lang w:val="en-US"/>
        </w:rPr>
        <w:t>4 = High:</w:t>
      </w:r>
      <w:r w:rsidRPr="000C4F0D">
        <w:rPr>
          <w:rFonts w:ascii="Trebuchet MS" w:hAnsi="Trebuchet MS"/>
          <w:sz w:val="24"/>
          <w:szCs w:val="24"/>
          <w:lang w:val="en-US"/>
        </w:rPr>
        <w:t xml:space="preserve"> Mostly relevant and evidence-based; includes concrete data, examples, or analysis that could inform a decision.</w:t>
      </w:r>
    </w:p>
    <w:p w14:paraId="3384E9B6" w14:textId="5A8E01F6" w:rsidR="00711BFC" w:rsidRPr="000C4F0D" w:rsidRDefault="00711BFC" w:rsidP="00711BFC">
      <w:pPr>
        <w:pBdr>
          <w:top w:val="single" w:sz="4" w:space="1" w:color="auto"/>
          <w:left w:val="single" w:sz="4" w:space="4" w:color="auto"/>
          <w:bottom w:val="single" w:sz="4" w:space="1" w:color="auto"/>
          <w:right w:val="single" w:sz="4" w:space="4" w:color="auto"/>
        </w:pBdr>
        <w:jc w:val="both"/>
        <w:rPr>
          <w:rFonts w:ascii="Trebuchet MS" w:hAnsi="Trebuchet MS"/>
          <w:sz w:val="24"/>
          <w:szCs w:val="24"/>
          <w:lang w:val="en-US"/>
        </w:rPr>
      </w:pPr>
      <w:r w:rsidRPr="000C4F0D">
        <w:rPr>
          <w:rFonts w:ascii="Trebuchet MS" w:hAnsi="Trebuchet MS"/>
          <w:b/>
          <w:bCs/>
          <w:sz w:val="24"/>
          <w:szCs w:val="24"/>
          <w:lang w:val="en-US"/>
        </w:rPr>
        <w:t>5 = Very High:</w:t>
      </w:r>
      <w:r w:rsidRPr="000C4F0D">
        <w:rPr>
          <w:rFonts w:ascii="Trebuchet MS" w:hAnsi="Trebuchet MS"/>
          <w:sz w:val="24"/>
          <w:szCs w:val="24"/>
          <w:lang w:val="en-US"/>
        </w:rPr>
        <w:t xml:space="preserve"> Directly relevant, well-supported, specific evidence or analysis; clearly useful for evidence-based policymaking.</w:t>
      </w:r>
    </w:p>
    <w:p w14:paraId="68CCB10C" w14:textId="77777777" w:rsidR="00711BFC" w:rsidRPr="000C4F0D" w:rsidRDefault="00711BFC" w:rsidP="004A6E02">
      <w:pPr>
        <w:jc w:val="both"/>
        <w:rPr>
          <w:rFonts w:ascii="Trebuchet MS" w:hAnsi="Trebuchet MS"/>
          <w:sz w:val="24"/>
          <w:szCs w:val="24"/>
          <w:lang w:val="en-US"/>
        </w:rPr>
      </w:pPr>
    </w:p>
    <w:p w14:paraId="01EDB3B3" w14:textId="0ADAB603" w:rsidR="00323CF4" w:rsidRPr="000C4F0D" w:rsidRDefault="00711BFC" w:rsidP="004A6E02">
      <w:pPr>
        <w:jc w:val="both"/>
        <w:rPr>
          <w:rFonts w:ascii="Trebuchet MS" w:hAnsi="Trebuchet MS"/>
          <w:sz w:val="24"/>
          <w:szCs w:val="24"/>
          <w:lang w:val="en-US"/>
        </w:rPr>
      </w:pPr>
      <w:r w:rsidRPr="000C4F0D">
        <w:rPr>
          <w:rFonts w:ascii="Trebuchet MS" w:hAnsi="Trebuchet MS"/>
          <w:b/>
          <w:sz w:val="24"/>
          <w:szCs w:val="24"/>
          <w:u w:val="single"/>
          <w:lang w:val="en-US"/>
        </w:rPr>
        <w:t>Pros</w:t>
      </w:r>
      <w:r w:rsidRPr="000C4F0D">
        <w:rPr>
          <w:rFonts w:ascii="Trebuchet MS" w:hAnsi="Trebuchet MS"/>
          <w:sz w:val="24"/>
          <w:szCs w:val="24"/>
          <w:lang w:val="en-US"/>
        </w:rPr>
        <w:t>: Super easy to implement in the app, correlation with our text-based measures relatively straightforward</w:t>
      </w:r>
    </w:p>
    <w:p w14:paraId="1B8E4C52" w14:textId="283F2070" w:rsidR="00323CF4" w:rsidRPr="000C4F0D" w:rsidRDefault="00711BFC" w:rsidP="004A6E02">
      <w:pPr>
        <w:jc w:val="both"/>
        <w:rPr>
          <w:rFonts w:ascii="Trebuchet MS" w:hAnsi="Trebuchet MS"/>
          <w:sz w:val="24"/>
          <w:szCs w:val="24"/>
          <w:lang w:val="en-US"/>
        </w:rPr>
      </w:pPr>
      <w:r w:rsidRPr="000C4F0D">
        <w:rPr>
          <w:rFonts w:ascii="Trebuchet MS" w:hAnsi="Trebuchet MS"/>
          <w:b/>
          <w:sz w:val="24"/>
          <w:szCs w:val="24"/>
          <w:u w:val="single"/>
          <w:lang w:val="en-US"/>
        </w:rPr>
        <w:t>Cons:</w:t>
      </w:r>
      <w:r w:rsidRPr="000C4F0D">
        <w:rPr>
          <w:rFonts w:ascii="Trebuchet MS" w:hAnsi="Trebuchet MS"/>
          <w:sz w:val="24"/>
          <w:szCs w:val="24"/>
          <w:lang w:val="en-US"/>
        </w:rPr>
        <w:t xml:space="preserve"> Rating on an absolute scale is super-hard, especially for coders inexperienced with EU lingo. Their internal benchmarks of what is useful or not might change significantly over the course</w:t>
      </w:r>
      <w:r w:rsidR="00C83B61" w:rsidRPr="000C4F0D">
        <w:rPr>
          <w:rFonts w:ascii="Trebuchet MS" w:hAnsi="Trebuchet MS"/>
          <w:sz w:val="24"/>
          <w:szCs w:val="24"/>
          <w:lang w:val="en-US"/>
        </w:rPr>
        <w:t xml:space="preserve"> of the task (the more they have seen), leading to instable measurement</w:t>
      </w:r>
    </w:p>
    <w:p w14:paraId="18CC2921" w14:textId="77777777" w:rsidR="00C83B61" w:rsidRPr="000C4F0D" w:rsidRDefault="00C83B61" w:rsidP="004A6E02">
      <w:pPr>
        <w:jc w:val="both"/>
        <w:rPr>
          <w:rFonts w:ascii="Trebuchet MS" w:hAnsi="Trebuchet MS"/>
          <w:sz w:val="24"/>
          <w:szCs w:val="24"/>
          <w:lang w:val="en-US"/>
        </w:rPr>
      </w:pPr>
    </w:p>
    <w:p w14:paraId="17DA2EB9" w14:textId="6B3EDA69" w:rsidR="00C83B61" w:rsidRPr="000C4F0D" w:rsidRDefault="00C83B61" w:rsidP="00C83B61">
      <w:pPr>
        <w:pStyle w:val="Heading3"/>
        <w:rPr>
          <w:rFonts w:ascii="Trebuchet MS" w:hAnsi="Trebuchet MS"/>
          <w:color w:val="auto"/>
          <w:lang w:val="en-US"/>
        </w:rPr>
      </w:pPr>
      <w:bookmarkStart w:id="15" w:name="_Toc207035460"/>
      <w:r w:rsidRPr="000C4F0D">
        <w:rPr>
          <w:rFonts w:ascii="Trebuchet MS" w:hAnsi="Trebuchet MS"/>
          <w:color w:val="auto"/>
          <w:lang w:val="en-US"/>
        </w:rPr>
        <w:t xml:space="preserve">5.2 </w:t>
      </w:r>
      <w:commentRangeStart w:id="16"/>
      <w:r w:rsidRPr="000C4F0D">
        <w:rPr>
          <w:rFonts w:ascii="Trebuchet MS" w:hAnsi="Trebuchet MS"/>
          <w:color w:val="auto"/>
          <w:lang w:val="en-US"/>
        </w:rPr>
        <w:t>Separate Likert scales</w:t>
      </w:r>
      <w:bookmarkEnd w:id="15"/>
      <w:commentRangeEnd w:id="16"/>
      <w:r w:rsidR="00DE0E19">
        <w:rPr>
          <w:rStyle w:val="CommentReference"/>
          <w:rFonts w:asciiTheme="minorHAnsi" w:eastAsiaTheme="minorHAnsi" w:hAnsiTheme="minorHAnsi" w:cstheme="minorBidi"/>
          <w:color w:val="auto"/>
        </w:rPr>
        <w:commentReference w:id="16"/>
      </w:r>
    </w:p>
    <w:p w14:paraId="28F0547F" w14:textId="0780DA95" w:rsidR="00C83B61" w:rsidRPr="000C4F0D" w:rsidRDefault="00C83B61" w:rsidP="004A6E02">
      <w:pPr>
        <w:jc w:val="both"/>
        <w:rPr>
          <w:rFonts w:ascii="Trebuchet MS" w:hAnsi="Trebuchet MS"/>
          <w:b/>
          <w:sz w:val="24"/>
          <w:szCs w:val="24"/>
          <w:u w:val="single"/>
          <w:lang w:val="en-US"/>
        </w:rPr>
      </w:pPr>
    </w:p>
    <w:p w14:paraId="754E3FBF" w14:textId="138A16D4" w:rsidR="00C83B61" w:rsidRPr="000C4F0D" w:rsidRDefault="00C83B61" w:rsidP="004A6E02">
      <w:pPr>
        <w:jc w:val="both"/>
        <w:rPr>
          <w:rFonts w:ascii="Trebuchet MS" w:hAnsi="Trebuchet MS"/>
          <w:sz w:val="24"/>
          <w:szCs w:val="24"/>
          <w:lang w:val="en-US"/>
        </w:rPr>
      </w:pPr>
      <w:r w:rsidRPr="000C4F0D">
        <w:rPr>
          <w:rFonts w:ascii="Trebuchet MS" w:hAnsi="Trebuchet MS"/>
          <w:sz w:val="24"/>
          <w:szCs w:val="24"/>
          <w:lang w:val="en-US"/>
        </w:rPr>
        <w:t>Here we would ask coders directly to assess sub-dimensions of information quality directly, for example along the guiding questions above:</w:t>
      </w:r>
    </w:p>
    <w:p w14:paraId="24B788B9" w14:textId="2B239A99" w:rsidR="00C83B61" w:rsidRPr="000C4F0D" w:rsidRDefault="00C83B61" w:rsidP="00C83B61">
      <w:pPr>
        <w:pBdr>
          <w:top w:val="single" w:sz="4" w:space="1" w:color="auto"/>
          <w:left w:val="single" w:sz="4" w:space="4" w:color="auto"/>
          <w:bottom w:val="single" w:sz="4" w:space="1" w:color="auto"/>
          <w:right w:val="single" w:sz="4" w:space="4" w:color="auto"/>
        </w:pBdr>
        <w:jc w:val="both"/>
        <w:rPr>
          <w:rFonts w:ascii="Trebuchet MS" w:hAnsi="Trebuchet MS"/>
          <w:sz w:val="24"/>
          <w:szCs w:val="24"/>
          <w:lang w:val="en-US"/>
        </w:rPr>
      </w:pPr>
      <w:r w:rsidRPr="000C4F0D">
        <w:rPr>
          <w:rStyle w:val="Strong"/>
          <w:rFonts w:ascii="Trebuchet MS" w:hAnsi="Trebuchet MS"/>
          <w:i/>
          <w:sz w:val="24"/>
          <w:szCs w:val="24"/>
          <w:lang w:val="en-US"/>
        </w:rPr>
        <w:t>Relevance</w:t>
      </w:r>
      <w:r w:rsidRPr="000C4F0D">
        <w:rPr>
          <w:rStyle w:val="Strong"/>
          <w:rFonts w:ascii="Trebuchet MS" w:hAnsi="Trebuchet MS"/>
          <w:sz w:val="24"/>
          <w:szCs w:val="24"/>
          <w:lang w:val="en-US"/>
        </w:rPr>
        <w:t>:</w:t>
      </w:r>
      <w:r w:rsidRPr="000C4F0D">
        <w:rPr>
          <w:rFonts w:ascii="Trebuchet MS" w:hAnsi="Trebuchet MS"/>
          <w:sz w:val="24"/>
          <w:szCs w:val="24"/>
          <w:lang w:val="en-US"/>
        </w:rPr>
        <w:t xml:space="preserve"> </w:t>
      </w:r>
      <w:r w:rsidRPr="000C4F0D">
        <w:rPr>
          <w:rFonts w:ascii="Trebuchet MS" w:hAnsi="Trebuchet MS"/>
          <w:sz w:val="24"/>
          <w:szCs w:val="24"/>
          <w:lang w:val="en-US"/>
        </w:rPr>
        <w:tab/>
      </w:r>
      <w:r w:rsidRPr="000C4F0D">
        <w:rPr>
          <w:rFonts w:ascii="Trebuchet MS" w:hAnsi="Trebuchet MS"/>
          <w:sz w:val="24"/>
          <w:szCs w:val="24"/>
          <w:lang w:val="en-US"/>
        </w:rPr>
        <w:tab/>
      </w:r>
      <w:r w:rsidRPr="000C4F0D">
        <w:rPr>
          <w:rFonts w:ascii="Trebuchet MS" w:hAnsi="Trebuchet MS" w:cstheme="minorHAnsi"/>
          <w:sz w:val="24"/>
          <w:szCs w:val="24"/>
          <w:lang w:val="en-US"/>
        </w:rPr>
        <w:t xml:space="preserve">□ </w:t>
      </w:r>
      <w:r w:rsidRPr="000C4F0D">
        <w:rPr>
          <w:rFonts w:ascii="Trebuchet MS" w:hAnsi="Trebuchet MS"/>
          <w:sz w:val="24"/>
          <w:szCs w:val="24"/>
          <w:lang w:val="en-US"/>
        </w:rPr>
        <w:t>1,</w:t>
      </w:r>
      <w:r w:rsidRPr="000C4F0D">
        <w:rPr>
          <w:rFonts w:ascii="Trebuchet MS" w:hAnsi="Trebuchet MS"/>
          <w:sz w:val="24"/>
          <w:szCs w:val="24"/>
          <w:lang w:val="en-US"/>
        </w:rPr>
        <w:tab/>
      </w:r>
      <w:r w:rsidRPr="000C4F0D">
        <w:rPr>
          <w:rFonts w:ascii="Trebuchet MS" w:hAnsi="Trebuchet MS" w:cstheme="minorHAnsi"/>
          <w:sz w:val="24"/>
          <w:szCs w:val="24"/>
          <w:lang w:val="en-US"/>
        </w:rPr>
        <w:t>□ 2,</w:t>
      </w:r>
      <w:r w:rsidRPr="000C4F0D">
        <w:rPr>
          <w:rFonts w:ascii="Trebuchet MS" w:hAnsi="Trebuchet MS" w:cstheme="minorHAnsi"/>
          <w:sz w:val="24"/>
          <w:szCs w:val="24"/>
          <w:lang w:val="en-US"/>
        </w:rPr>
        <w:tab/>
        <w:t xml:space="preserve">□ 3, </w:t>
      </w:r>
      <w:r w:rsidRPr="000C4F0D">
        <w:rPr>
          <w:rFonts w:ascii="Trebuchet MS" w:hAnsi="Trebuchet MS" w:cstheme="minorHAnsi"/>
          <w:sz w:val="24"/>
          <w:szCs w:val="24"/>
          <w:lang w:val="en-US"/>
        </w:rPr>
        <w:tab/>
        <w:t>□ 4,</w:t>
      </w:r>
      <w:r w:rsidRPr="000C4F0D">
        <w:rPr>
          <w:rFonts w:ascii="Trebuchet MS" w:hAnsi="Trebuchet MS" w:cstheme="minorHAnsi"/>
          <w:sz w:val="24"/>
          <w:szCs w:val="24"/>
          <w:lang w:val="en-US"/>
        </w:rPr>
        <w:tab/>
        <w:t>□</w:t>
      </w:r>
      <w:r w:rsidRPr="000C4F0D">
        <w:rPr>
          <w:rFonts w:ascii="Trebuchet MS" w:hAnsi="Trebuchet MS"/>
          <w:sz w:val="24"/>
          <w:szCs w:val="24"/>
          <w:lang w:val="en-US"/>
        </w:rPr>
        <w:t xml:space="preserve"> 5</w:t>
      </w:r>
    </w:p>
    <w:p w14:paraId="27CE0914" w14:textId="26E49B39" w:rsidR="00C83B61" w:rsidRPr="000C4F0D" w:rsidRDefault="00C83B61" w:rsidP="00C83B61">
      <w:pPr>
        <w:pBdr>
          <w:top w:val="single" w:sz="4" w:space="1" w:color="auto"/>
          <w:left w:val="single" w:sz="4" w:space="4" w:color="auto"/>
          <w:bottom w:val="single" w:sz="4" w:space="1" w:color="auto"/>
          <w:right w:val="single" w:sz="4" w:space="4" w:color="auto"/>
        </w:pBdr>
        <w:jc w:val="both"/>
        <w:rPr>
          <w:rFonts w:ascii="Trebuchet MS" w:hAnsi="Trebuchet MS"/>
          <w:sz w:val="24"/>
          <w:szCs w:val="24"/>
          <w:lang w:val="en-US"/>
        </w:rPr>
      </w:pPr>
      <w:r w:rsidRPr="000C4F0D">
        <w:rPr>
          <w:rFonts w:ascii="Trebuchet MS" w:hAnsi="Trebuchet MS"/>
          <w:b/>
          <w:i/>
          <w:sz w:val="24"/>
          <w:szCs w:val="24"/>
          <w:lang w:val="en-US"/>
        </w:rPr>
        <w:t>Richness</w:t>
      </w:r>
      <w:r w:rsidRPr="000C4F0D">
        <w:rPr>
          <w:rFonts w:ascii="Trebuchet MS" w:hAnsi="Trebuchet MS"/>
          <w:sz w:val="24"/>
          <w:szCs w:val="24"/>
          <w:lang w:val="en-US"/>
        </w:rPr>
        <w:t xml:space="preserve">: </w:t>
      </w:r>
      <w:r w:rsidRPr="000C4F0D">
        <w:rPr>
          <w:rFonts w:ascii="Trebuchet MS" w:hAnsi="Trebuchet MS"/>
          <w:sz w:val="24"/>
          <w:szCs w:val="24"/>
          <w:lang w:val="en-US"/>
        </w:rPr>
        <w:tab/>
      </w:r>
      <w:r w:rsidRPr="000C4F0D">
        <w:rPr>
          <w:rFonts w:ascii="Trebuchet MS" w:hAnsi="Trebuchet MS"/>
          <w:sz w:val="24"/>
          <w:szCs w:val="24"/>
          <w:lang w:val="en-US"/>
        </w:rPr>
        <w:tab/>
      </w:r>
      <w:r w:rsidRPr="000C4F0D">
        <w:rPr>
          <w:rFonts w:ascii="Trebuchet MS" w:hAnsi="Trebuchet MS" w:cstheme="minorHAnsi"/>
          <w:sz w:val="24"/>
          <w:szCs w:val="24"/>
          <w:lang w:val="en-US"/>
        </w:rPr>
        <w:t xml:space="preserve">□ </w:t>
      </w:r>
      <w:r w:rsidRPr="000C4F0D">
        <w:rPr>
          <w:rFonts w:ascii="Trebuchet MS" w:hAnsi="Trebuchet MS"/>
          <w:sz w:val="24"/>
          <w:szCs w:val="24"/>
          <w:lang w:val="en-US"/>
        </w:rPr>
        <w:t>1,</w:t>
      </w:r>
      <w:r w:rsidRPr="000C4F0D">
        <w:rPr>
          <w:rFonts w:ascii="Trebuchet MS" w:hAnsi="Trebuchet MS"/>
          <w:sz w:val="24"/>
          <w:szCs w:val="24"/>
          <w:lang w:val="en-US"/>
        </w:rPr>
        <w:tab/>
      </w:r>
      <w:r w:rsidRPr="000C4F0D">
        <w:rPr>
          <w:rFonts w:ascii="Trebuchet MS" w:hAnsi="Trebuchet MS" w:cstheme="minorHAnsi"/>
          <w:sz w:val="24"/>
          <w:szCs w:val="24"/>
          <w:lang w:val="en-US"/>
        </w:rPr>
        <w:t>□ 2,</w:t>
      </w:r>
      <w:r w:rsidRPr="000C4F0D">
        <w:rPr>
          <w:rFonts w:ascii="Trebuchet MS" w:hAnsi="Trebuchet MS" w:cstheme="minorHAnsi"/>
          <w:sz w:val="24"/>
          <w:szCs w:val="24"/>
          <w:lang w:val="en-US"/>
        </w:rPr>
        <w:tab/>
        <w:t xml:space="preserve">□ 3, </w:t>
      </w:r>
      <w:r w:rsidRPr="000C4F0D">
        <w:rPr>
          <w:rFonts w:ascii="Trebuchet MS" w:hAnsi="Trebuchet MS" w:cstheme="minorHAnsi"/>
          <w:sz w:val="24"/>
          <w:szCs w:val="24"/>
          <w:lang w:val="en-US"/>
        </w:rPr>
        <w:tab/>
        <w:t>□ 4,</w:t>
      </w:r>
      <w:r w:rsidRPr="000C4F0D">
        <w:rPr>
          <w:rFonts w:ascii="Trebuchet MS" w:hAnsi="Trebuchet MS" w:cstheme="minorHAnsi"/>
          <w:sz w:val="24"/>
          <w:szCs w:val="24"/>
          <w:lang w:val="en-US"/>
        </w:rPr>
        <w:tab/>
        <w:t>□</w:t>
      </w:r>
      <w:r w:rsidRPr="000C4F0D">
        <w:rPr>
          <w:rFonts w:ascii="Trebuchet MS" w:hAnsi="Trebuchet MS"/>
          <w:sz w:val="24"/>
          <w:szCs w:val="24"/>
          <w:lang w:val="en-US"/>
        </w:rPr>
        <w:t xml:space="preserve"> 5</w:t>
      </w:r>
    </w:p>
    <w:p w14:paraId="5C72F9E1" w14:textId="1F8BAE17" w:rsidR="00C83B61" w:rsidRPr="000C4F0D" w:rsidRDefault="00C83B61" w:rsidP="00C83B61">
      <w:pPr>
        <w:pBdr>
          <w:top w:val="single" w:sz="4" w:space="1" w:color="auto"/>
          <w:left w:val="single" w:sz="4" w:space="4" w:color="auto"/>
          <w:bottom w:val="single" w:sz="4" w:space="1" w:color="auto"/>
          <w:right w:val="single" w:sz="4" w:space="4" w:color="auto"/>
        </w:pBdr>
        <w:jc w:val="both"/>
        <w:rPr>
          <w:rFonts w:ascii="Trebuchet MS" w:hAnsi="Trebuchet MS"/>
          <w:sz w:val="24"/>
          <w:szCs w:val="24"/>
          <w:lang w:val="en-US"/>
        </w:rPr>
      </w:pPr>
      <w:r w:rsidRPr="000C4F0D">
        <w:rPr>
          <w:rStyle w:val="Strong"/>
          <w:rFonts w:ascii="Trebuchet MS" w:hAnsi="Trebuchet MS"/>
          <w:i/>
          <w:sz w:val="24"/>
          <w:szCs w:val="24"/>
          <w:lang w:val="en-US"/>
        </w:rPr>
        <w:t>Analytic content</w:t>
      </w:r>
      <w:r w:rsidRPr="000C4F0D">
        <w:rPr>
          <w:rStyle w:val="Strong"/>
          <w:rFonts w:ascii="Trebuchet MS" w:hAnsi="Trebuchet MS"/>
          <w:sz w:val="24"/>
          <w:szCs w:val="24"/>
          <w:lang w:val="en-US"/>
        </w:rPr>
        <w:t>:</w:t>
      </w:r>
      <w:r w:rsidRPr="000C4F0D">
        <w:rPr>
          <w:rFonts w:ascii="Trebuchet MS" w:hAnsi="Trebuchet MS"/>
          <w:sz w:val="24"/>
          <w:szCs w:val="24"/>
          <w:lang w:val="en-US"/>
        </w:rPr>
        <w:t xml:space="preserve"> </w:t>
      </w:r>
      <w:r w:rsidRPr="000C4F0D">
        <w:rPr>
          <w:rFonts w:ascii="Trebuchet MS" w:hAnsi="Trebuchet MS"/>
          <w:sz w:val="24"/>
          <w:szCs w:val="24"/>
          <w:lang w:val="en-US"/>
        </w:rPr>
        <w:tab/>
      </w:r>
      <w:r w:rsidRPr="000C4F0D">
        <w:rPr>
          <w:rFonts w:ascii="Trebuchet MS" w:hAnsi="Trebuchet MS" w:cstheme="minorHAnsi"/>
          <w:sz w:val="24"/>
          <w:szCs w:val="24"/>
          <w:lang w:val="en-US"/>
        </w:rPr>
        <w:t xml:space="preserve">□ </w:t>
      </w:r>
      <w:r w:rsidRPr="000C4F0D">
        <w:rPr>
          <w:rFonts w:ascii="Trebuchet MS" w:hAnsi="Trebuchet MS"/>
          <w:sz w:val="24"/>
          <w:szCs w:val="24"/>
          <w:lang w:val="en-US"/>
        </w:rPr>
        <w:t>1,</w:t>
      </w:r>
      <w:r w:rsidRPr="000C4F0D">
        <w:rPr>
          <w:rFonts w:ascii="Trebuchet MS" w:hAnsi="Trebuchet MS"/>
          <w:sz w:val="24"/>
          <w:szCs w:val="24"/>
          <w:lang w:val="en-US"/>
        </w:rPr>
        <w:tab/>
      </w:r>
      <w:r w:rsidRPr="000C4F0D">
        <w:rPr>
          <w:rFonts w:ascii="Trebuchet MS" w:hAnsi="Trebuchet MS" w:cstheme="minorHAnsi"/>
          <w:sz w:val="24"/>
          <w:szCs w:val="24"/>
          <w:lang w:val="en-US"/>
        </w:rPr>
        <w:t>□ 2,</w:t>
      </w:r>
      <w:r w:rsidRPr="000C4F0D">
        <w:rPr>
          <w:rFonts w:ascii="Trebuchet MS" w:hAnsi="Trebuchet MS" w:cstheme="minorHAnsi"/>
          <w:sz w:val="24"/>
          <w:szCs w:val="24"/>
          <w:lang w:val="en-US"/>
        </w:rPr>
        <w:tab/>
        <w:t xml:space="preserve">□ 3, </w:t>
      </w:r>
      <w:r w:rsidRPr="000C4F0D">
        <w:rPr>
          <w:rFonts w:ascii="Trebuchet MS" w:hAnsi="Trebuchet MS" w:cstheme="minorHAnsi"/>
          <w:sz w:val="24"/>
          <w:szCs w:val="24"/>
          <w:lang w:val="en-US"/>
        </w:rPr>
        <w:tab/>
        <w:t>□ 4,</w:t>
      </w:r>
      <w:r w:rsidRPr="000C4F0D">
        <w:rPr>
          <w:rFonts w:ascii="Trebuchet MS" w:hAnsi="Trebuchet MS" w:cstheme="minorHAnsi"/>
          <w:sz w:val="24"/>
          <w:szCs w:val="24"/>
          <w:lang w:val="en-US"/>
        </w:rPr>
        <w:tab/>
        <w:t>□</w:t>
      </w:r>
      <w:r w:rsidRPr="000C4F0D">
        <w:rPr>
          <w:rFonts w:ascii="Trebuchet MS" w:hAnsi="Trebuchet MS"/>
          <w:sz w:val="24"/>
          <w:szCs w:val="24"/>
          <w:lang w:val="en-US"/>
        </w:rPr>
        <w:t xml:space="preserve"> 5</w:t>
      </w:r>
    </w:p>
    <w:p w14:paraId="6ADB336E" w14:textId="0FDCDBB0" w:rsidR="00C83B61" w:rsidRPr="000C4F0D" w:rsidRDefault="00C83B61" w:rsidP="00C83B61">
      <w:pPr>
        <w:pBdr>
          <w:top w:val="single" w:sz="4" w:space="1" w:color="auto"/>
          <w:left w:val="single" w:sz="4" w:space="4" w:color="auto"/>
          <w:bottom w:val="single" w:sz="4" w:space="1" w:color="auto"/>
          <w:right w:val="single" w:sz="4" w:space="4" w:color="auto"/>
        </w:pBdr>
        <w:jc w:val="both"/>
        <w:rPr>
          <w:rFonts w:ascii="Trebuchet MS" w:hAnsi="Trebuchet MS"/>
          <w:sz w:val="24"/>
          <w:szCs w:val="24"/>
          <w:lang w:val="en-US"/>
        </w:rPr>
      </w:pPr>
      <w:r w:rsidRPr="000C4F0D">
        <w:rPr>
          <w:rFonts w:ascii="Trebuchet MS" w:hAnsi="Trebuchet MS"/>
          <w:b/>
          <w:i/>
          <w:sz w:val="24"/>
          <w:szCs w:val="24"/>
          <w:lang w:val="en-US"/>
        </w:rPr>
        <w:t>Specificity</w:t>
      </w:r>
      <w:r w:rsidRPr="000C4F0D">
        <w:rPr>
          <w:rFonts w:ascii="Trebuchet MS" w:hAnsi="Trebuchet MS"/>
          <w:sz w:val="24"/>
          <w:szCs w:val="24"/>
          <w:lang w:val="en-US"/>
        </w:rPr>
        <w:t xml:space="preserve">: </w:t>
      </w:r>
      <w:r w:rsidRPr="000C4F0D">
        <w:rPr>
          <w:rFonts w:ascii="Trebuchet MS" w:hAnsi="Trebuchet MS"/>
          <w:sz w:val="24"/>
          <w:szCs w:val="24"/>
          <w:lang w:val="en-US"/>
        </w:rPr>
        <w:tab/>
      </w:r>
      <w:r w:rsidRPr="000C4F0D">
        <w:rPr>
          <w:rFonts w:ascii="Trebuchet MS" w:hAnsi="Trebuchet MS"/>
          <w:sz w:val="24"/>
          <w:szCs w:val="24"/>
          <w:lang w:val="en-US"/>
        </w:rPr>
        <w:tab/>
      </w:r>
      <w:r w:rsidRPr="000C4F0D">
        <w:rPr>
          <w:rFonts w:ascii="Trebuchet MS" w:hAnsi="Trebuchet MS" w:cstheme="minorHAnsi"/>
          <w:sz w:val="24"/>
          <w:szCs w:val="24"/>
          <w:lang w:val="en-US"/>
        </w:rPr>
        <w:t xml:space="preserve">□ </w:t>
      </w:r>
      <w:r w:rsidRPr="000C4F0D">
        <w:rPr>
          <w:rFonts w:ascii="Trebuchet MS" w:hAnsi="Trebuchet MS"/>
          <w:sz w:val="24"/>
          <w:szCs w:val="24"/>
          <w:lang w:val="en-US"/>
        </w:rPr>
        <w:t>1,</w:t>
      </w:r>
      <w:r w:rsidRPr="000C4F0D">
        <w:rPr>
          <w:rFonts w:ascii="Trebuchet MS" w:hAnsi="Trebuchet MS"/>
          <w:sz w:val="24"/>
          <w:szCs w:val="24"/>
          <w:lang w:val="en-US"/>
        </w:rPr>
        <w:tab/>
      </w:r>
      <w:r w:rsidRPr="000C4F0D">
        <w:rPr>
          <w:rFonts w:ascii="Trebuchet MS" w:hAnsi="Trebuchet MS" w:cstheme="minorHAnsi"/>
          <w:sz w:val="24"/>
          <w:szCs w:val="24"/>
          <w:lang w:val="en-US"/>
        </w:rPr>
        <w:t>□ 2,</w:t>
      </w:r>
      <w:r w:rsidRPr="000C4F0D">
        <w:rPr>
          <w:rFonts w:ascii="Trebuchet MS" w:hAnsi="Trebuchet MS" w:cstheme="minorHAnsi"/>
          <w:sz w:val="24"/>
          <w:szCs w:val="24"/>
          <w:lang w:val="en-US"/>
        </w:rPr>
        <w:tab/>
        <w:t xml:space="preserve">□ 3, </w:t>
      </w:r>
      <w:r w:rsidRPr="000C4F0D">
        <w:rPr>
          <w:rFonts w:ascii="Trebuchet MS" w:hAnsi="Trebuchet MS" w:cstheme="minorHAnsi"/>
          <w:sz w:val="24"/>
          <w:szCs w:val="24"/>
          <w:lang w:val="en-US"/>
        </w:rPr>
        <w:tab/>
        <w:t>□ 4,</w:t>
      </w:r>
      <w:r w:rsidRPr="000C4F0D">
        <w:rPr>
          <w:rFonts w:ascii="Trebuchet MS" w:hAnsi="Trebuchet MS" w:cstheme="minorHAnsi"/>
          <w:sz w:val="24"/>
          <w:szCs w:val="24"/>
          <w:lang w:val="en-US"/>
        </w:rPr>
        <w:tab/>
        <w:t>□</w:t>
      </w:r>
      <w:r w:rsidRPr="000C4F0D">
        <w:rPr>
          <w:rFonts w:ascii="Trebuchet MS" w:hAnsi="Trebuchet MS"/>
          <w:sz w:val="24"/>
          <w:szCs w:val="24"/>
          <w:lang w:val="en-US"/>
        </w:rPr>
        <w:t xml:space="preserve"> 5</w:t>
      </w:r>
    </w:p>
    <w:p w14:paraId="4C8BB418" w14:textId="5444C9D0" w:rsidR="00C83B61" w:rsidRPr="000C4F0D" w:rsidRDefault="00C83B61" w:rsidP="004A6E02">
      <w:pPr>
        <w:jc w:val="both"/>
        <w:rPr>
          <w:rFonts w:ascii="Trebuchet MS" w:hAnsi="Trebuchet MS"/>
          <w:b/>
          <w:sz w:val="24"/>
          <w:szCs w:val="24"/>
          <w:u w:val="single"/>
          <w:lang w:val="en-US"/>
        </w:rPr>
      </w:pPr>
    </w:p>
    <w:p w14:paraId="6DFF121E" w14:textId="49D5DFD1" w:rsidR="00C83B61" w:rsidRPr="000C4F0D" w:rsidRDefault="00C83B61" w:rsidP="004A6E02">
      <w:pPr>
        <w:jc w:val="both"/>
        <w:rPr>
          <w:rFonts w:ascii="Trebuchet MS" w:hAnsi="Trebuchet MS"/>
          <w:b/>
          <w:sz w:val="24"/>
          <w:szCs w:val="24"/>
          <w:u w:val="single"/>
          <w:lang w:val="en-US"/>
        </w:rPr>
      </w:pPr>
      <w:r w:rsidRPr="000C4F0D">
        <w:rPr>
          <w:rFonts w:ascii="Trebuchet MS" w:hAnsi="Trebuchet MS"/>
          <w:b/>
          <w:sz w:val="24"/>
          <w:szCs w:val="24"/>
          <w:u w:val="single"/>
          <w:lang w:val="en-US"/>
        </w:rPr>
        <w:t>Pros:</w:t>
      </w:r>
    </w:p>
    <w:p w14:paraId="50472434" w14:textId="1AA43380" w:rsidR="00C83B61" w:rsidRPr="000C4F0D" w:rsidRDefault="00C83B61" w:rsidP="00C83B61">
      <w:pPr>
        <w:pStyle w:val="ListParagraph"/>
        <w:numPr>
          <w:ilvl w:val="0"/>
          <w:numId w:val="4"/>
        </w:numPr>
        <w:jc w:val="both"/>
        <w:rPr>
          <w:rFonts w:ascii="Trebuchet MS" w:hAnsi="Trebuchet MS"/>
          <w:sz w:val="24"/>
          <w:szCs w:val="24"/>
          <w:lang w:val="en-US"/>
        </w:rPr>
      </w:pPr>
      <w:r w:rsidRPr="000C4F0D">
        <w:rPr>
          <w:rFonts w:ascii="Trebuchet MS" w:hAnsi="Trebuchet MS"/>
          <w:sz w:val="24"/>
          <w:szCs w:val="24"/>
          <w:lang w:val="en-US"/>
        </w:rPr>
        <w:t>Significantly easier for coders</w:t>
      </w:r>
    </w:p>
    <w:p w14:paraId="28586C33" w14:textId="5207F934" w:rsidR="00C83B61" w:rsidRPr="000C4F0D" w:rsidRDefault="00C83B61" w:rsidP="00C83B61">
      <w:pPr>
        <w:pStyle w:val="ListParagraph"/>
        <w:numPr>
          <w:ilvl w:val="0"/>
          <w:numId w:val="4"/>
        </w:numPr>
        <w:jc w:val="both"/>
        <w:rPr>
          <w:rFonts w:ascii="Trebuchet MS" w:hAnsi="Trebuchet MS"/>
          <w:sz w:val="24"/>
          <w:szCs w:val="24"/>
          <w:lang w:val="en-US"/>
        </w:rPr>
      </w:pPr>
      <w:r w:rsidRPr="000C4F0D">
        <w:rPr>
          <w:rFonts w:ascii="Trebuchet MS" w:hAnsi="Trebuchet MS"/>
          <w:sz w:val="24"/>
          <w:szCs w:val="24"/>
          <w:lang w:val="en-US"/>
        </w:rPr>
        <w:t>Closer to what R3 demands</w:t>
      </w:r>
    </w:p>
    <w:p w14:paraId="48E77E36" w14:textId="16F02FE9" w:rsidR="00C83B61" w:rsidRPr="000C4F0D" w:rsidRDefault="00C83B61" w:rsidP="004A6E02">
      <w:pPr>
        <w:jc w:val="both"/>
        <w:rPr>
          <w:rFonts w:ascii="Trebuchet MS" w:hAnsi="Trebuchet MS"/>
          <w:b/>
          <w:sz w:val="24"/>
          <w:szCs w:val="24"/>
          <w:u w:val="single"/>
          <w:lang w:val="en-US"/>
        </w:rPr>
      </w:pPr>
      <w:r w:rsidRPr="000C4F0D">
        <w:rPr>
          <w:rFonts w:ascii="Trebuchet MS" w:hAnsi="Trebuchet MS"/>
          <w:b/>
          <w:sz w:val="24"/>
          <w:szCs w:val="24"/>
          <w:u w:val="single"/>
          <w:lang w:val="en-US"/>
        </w:rPr>
        <w:t>Cons:</w:t>
      </w:r>
    </w:p>
    <w:p w14:paraId="176AC654" w14:textId="54C787DB" w:rsidR="00C83B61" w:rsidRPr="000C4F0D" w:rsidRDefault="00C83B61" w:rsidP="00C83B61">
      <w:pPr>
        <w:pStyle w:val="ListParagraph"/>
        <w:numPr>
          <w:ilvl w:val="0"/>
          <w:numId w:val="4"/>
        </w:numPr>
        <w:jc w:val="both"/>
        <w:rPr>
          <w:rFonts w:ascii="Trebuchet MS" w:hAnsi="Trebuchet MS"/>
          <w:sz w:val="24"/>
          <w:szCs w:val="24"/>
          <w:lang w:val="en-US"/>
        </w:rPr>
      </w:pPr>
      <w:r w:rsidRPr="000C4F0D">
        <w:rPr>
          <w:rFonts w:ascii="Trebuchet MS" w:hAnsi="Trebuchet MS"/>
          <w:sz w:val="24"/>
          <w:szCs w:val="24"/>
          <w:lang w:val="en-US"/>
        </w:rPr>
        <w:t>Same problem as above, absolute benchmark may change over the course of the coding task</w:t>
      </w:r>
    </w:p>
    <w:p w14:paraId="05B3D173" w14:textId="0FC60856" w:rsidR="00C83B61" w:rsidRPr="000C4F0D" w:rsidRDefault="00C83B61" w:rsidP="00C83B61">
      <w:pPr>
        <w:pStyle w:val="ListParagraph"/>
        <w:numPr>
          <w:ilvl w:val="0"/>
          <w:numId w:val="4"/>
        </w:numPr>
        <w:jc w:val="both"/>
        <w:rPr>
          <w:rFonts w:ascii="Trebuchet MS" w:hAnsi="Trebuchet MS"/>
          <w:sz w:val="24"/>
          <w:szCs w:val="24"/>
          <w:lang w:val="en-US"/>
        </w:rPr>
      </w:pPr>
      <w:r w:rsidRPr="000C4F0D">
        <w:rPr>
          <w:rFonts w:ascii="Trebuchet MS" w:hAnsi="Trebuchet MS"/>
          <w:sz w:val="24"/>
          <w:szCs w:val="24"/>
          <w:lang w:val="en-US"/>
        </w:rPr>
        <w:t>Probably very skewed scales, with rare values in the extremes</w:t>
      </w:r>
    </w:p>
    <w:p w14:paraId="3B3A9772" w14:textId="654DE80D" w:rsidR="00C83B61" w:rsidRPr="000C4F0D" w:rsidRDefault="00C83B61" w:rsidP="00C83B61">
      <w:pPr>
        <w:pStyle w:val="ListParagraph"/>
        <w:numPr>
          <w:ilvl w:val="0"/>
          <w:numId w:val="4"/>
        </w:numPr>
        <w:jc w:val="both"/>
        <w:rPr>
          <w:rFonts w:ascii="Trebuchet MS" w:hAnsi="Trebuchet MS"/>
          <w:sz w:val="24"/>
          <w:szCs w:val="24"/>
          <w:lang w:val="en-US"/>
        </w:rPr>
      </w:pPr>
      <w:r w:rsidRPr="000C4F0D">
        <w:rPr>
          <w:rFonts w:ascii="Trebuchet MS" w:hAnsi="Trebuchet MS"/>
          <w:sz w:val="24"/>
          <w:szCs w:val="24"/>
          <w:lang w:val="en-US"/>
        </w:rPr>
        <w:t xml:space="preserve">Would require a careful conceptual distinction of the subdimensions, assumes that they are independent, no validation </w:t>
      </w:r>
      <w:proofErr w:type="gramStart"/>
      <w:r w:rsidRPr="000C4F0D">
        <w:rPr>
          <w:rFonts w:ascii="Trebuchet MS" w:hAnsi="Trebuchet MS"/>
          <w:sz w:val="24"/>
          <w:szCs w:val="24"/>
          <w:lang w:val="en-US"/>
        </w:rPr>
        <w:t>with regard to</w:t>
      </w:r>
      <w:proofErr w:type="gramEnd"/>
      <w:r w:rsidRPr="000C4F0D">
        <w:rPr>
          <w:rFonts w:ascii="Trebuchet MS" w:hAnsi="Trebuchet MS"/>
          <w:sz w:val="24"/>
          <w:szCs w:val="24"/>
          <w:lang w:val="en-US"/>
        </w:rPr>
        <w:t xml:space="preserve"> the overall idea of ‘information quality’</w:t>
      </w:r>
    </w:p>
    <w:p w14:paraId="78CC28F0" w14:textId="19609C1A" w:rsidR="00C83B61" w:rsidRDefault="00C83B61" w:rsidP="00C83B61">
      <w:pPr>
        <w:jc w:val="both"/>
        <w:rPr>
          <w:rFonts w:ascii="Trebuchet MS" w:hAnsi="Trebuchet MS"/>
          <w:sz w:val="24"/>
          <w:szCs w:val="24"/>
          <w:lang w:val="en-US"/>
        </w:rPr>
      </w:pPr>
    </w:p>
    <w:p w14:paraId="220A2569" w14:textId="337AD678" w:rsidR="0012627B" w:rsidRDefault="0012627B" w:rsidP="00C83B61">
      <w:pPr>
        <w:jc w:val="both"/>
        <w:rPr>
          <w:ins w:id="17" w:author="Adriana Bunea" w:date="2025-08-26T13:49:00Z" w16du:dateUtc="2025-08-26T11:49:00Z"/>
          <w:rFonts w:ascii="Trebuchet MS" w:hAnsi="Trebuchet MS"/>
          <w:sz w:val="24"/>
          <w:szCs w:val="24"/>
          <w:lang w:val="en-US"/>
        </w:rPr>
      </w:pPr>
      <w:ins w:id="18" w:author="Adriana Bunea" w:date="2025-08-26T13:49:00Z" w16du:dateUtc="2025-08-26T11:49:00Z">
        <w:r>
          <w:rPr>
            <w:rFonts w:ascii="Trebuchet MS" w:hAnsi="Trebuchet MS"/>
            <w:sz w:val="24"/>
            <w:szCs w:val="24"/>
            <w:lang w:val="en-US"/>
          </w:rPr>
          <w:t>AB thoughts:</w:t>
        </w:r>
      </w:ins>
    </w:p>
    <w:p w14:paraId="4410BDE7" w14:textId="57CD09E1" w:rsidR="0012627B" w:rsidRDefault="0012627B" w:rsidP="00C83B61">
      <w:pPr>
        <w:jc w:val="both"/>
        <w:rPr>
          <w:ins w:id="19" w:author="Adriana Bunea" w:date="2025-08-26T13:49:00Z" w16du:dateUtc="2025-08-26T11:49:00Z"/>
          <w:rFonts w:ascii="Trebuchet MS" w:hAnsi="Trebuchet MS"/>
          <w:sz w:val="24"/>
          <w:szCs w:val="24"/>
          <w:lang w:val="en-US"/>
        </w:rPr>
      </w:pPr>
      <w:ins w:id="20" w:author="Adriana Bunea" w:date="2025-08-26T13:49:00Z" w16du:dateUtc="2025-08-26T11:49:00Z">
        <w:r>
          <w:rPr>
            <w:rFonts w:ascii="Trebuchet MS" w:hAnsi="Trebuchet MS"/>
            <w:sz w:val="24"/>
            <w:szCs w:val="24"/>
            <w:lang w:val="en-US"/>
          </w:rPr>
          <w:t xml:space="preserve">Pros </w:t>
        </w:r>
      </w:ins>
      <w:ins w:id="21" w:author="Adriana Bunea" w:date="2025-08-26T14:00:00Z" w16du:dateUtc="2025-08-26T12:00:00Z">
        <w:r w:rsidR="0033662A">
          <w:rPr>
            <w:rFonts w:ascii="Trebuchet MS" w:hAnsi="Trebuchet MS"/>
            <w:sz w:val="24"/>
            <w:szCs w:val="24"/>
            <w:lang w:val="en-US"/>
          </w:rPr>
          <w:t xml:space="preserve">also </w:t>
        </w:r>
      </w:ins>
      <w:ins w:id="22" w:author="Adriana Bunea" w:date="2025-08-26T13:49:00Z" w16du:dateUtc="2025-08-26T11:49:00Z">
        <w:r>
          <w:rPr>
            <w:rFonts w:ascii="Trebuchet MS" w:hAnsi="Trebuchet MS"/>
            <w:sz w:val="24"/>
            <w:szCs w:val="24"/>
            <w:lang w:val="en-US"/>
          </w:rPr>
          <w:t xml:space="preserve">include lower setup costs </w:t>
        </w:r>
      </w:ins>
      <w:ins w:id="23" w:author="Adriana Bunea" w:date="2025-08-26T14:00:00Z" w16du:dateUtc="2025-08-26T12:00:00Z">
        <w:r w:rsidR="0033662A">
          <w:rPr>
            <w:rFonts w:ascii="Trebuchet MS" w:hAnsi="Trebuchet MS"/>
            <w:sz w:val="24"/>
            <w:szCs w:val="24"/>
            <w:lang w:val="en-US"/>
          </w:rPr>
          <w:t xml:space="preserve">so somewhat less work for Christian. </w:t>
        </w:r>
        <w:r w:rsidR="006A74C0">
          <w:rPr>
            <w:rFonts w:ascii="Trebuchet MS" w:hAnsi="Trebuchet MS"/>
            <w:sz w:val="24"/>
            <w:szCs w:val="24"/>
            <w:lang w:val="en-US"/>
          </w:rPr>
          <w:t>BUT depends a bit more on the quality of coders and their work. Saving</w:t>
        </w:r>
      </w:ins>
      <w:ins w:id="24" w:author="Adriana Bunea" w:date="2025-08-26T14:01:00Z" w16du:dateUtc="2025-08-26T12:01:00Z">
        <w:r w:rsidR="006A74C0">
          <w:rPr>
            <w:rFonts w:ascii="Trebuchet MS" w:hAnsi="Trebuchet MS"/>
            <w:sz w:val="24"/>
            <w:szCs w:val="24"/>
            <w:lang w:val="en-US"/>
          </w:rPr>
          <w:t xml:space="preserve"> time and work for Christian but depending more on coders and their timelines. </w:t>
        </w:r>
      </w:ins>
    </w:p>
    <w:p w14:paraId="460EB254" w14:textId="43362EBD" w:rsidR="0012627B" w:rsidRDefault="0012627B" w:rsidP="00C83B61">
      <w:pPr>
        <w:jc w:val="both"/>
        <w:rPr>
          <w:ins w:id="25" w:author="Adriana Bunea" w:date="2025-08-26T13:50:00Z" w16du:dateUtc="2025-08-26T11:50:00Z"/>
          <w:rFonts w:ascii="Trebuchet MS" w:hAnsi="Trebuchet MS"/>
          <w:sz w:val="24"/>
          <w:szCs w:val="24"/>
          <w:lang w:val="en-US"/>
        </w:rPr>
      </w:pPr>
      <w:ins w:id="26" w:author="Adriana Bunea" w:date="2025-08-26T13:50:00Z" w16du:dateUtc="2025-08-26T11:50:00Z">
        <w:r>
          <w:rPr>
            <w:rFonts w:ascii="Trebuchet MS" w:hAnsi="Trebuchet MS"/>
            <w:sz w:val="24"/>
            <w:szCs w:val="24"/>
            <w:lang w:val="en-US"/>
          </w:rPr>
          <w:t xml:space="preserve">Cons 2: </w:t>
        </w:r>
        <w:r w:rsidR="0033662A">
          <w:rPr>
            <w:rFonts w:ascii="Trebuchet MS" w:hAnsi="Trebuchet MS"/>
            <w:sz w:val="24"/>
            <w:szCs w:val="24"/>
            <w:lang w:val="en-US"/>
          </w:rPr>
          <w:t>C</w:t>
        </w:r>
        <w:r>
          <w:rPr>
            <w:rFonts w:ascii="Trebuchet MS" w:hAnsi="Trebuchet MS"/>
            <w:sz w:val="24"/>
            <w:szCs w:val="24"/>
            <w:lang w:val="en-US"/>
          </w:rPr>
          <w:t>ould we use a 3</w:t>
        </w:r>
        <w:r w:rsidR="0033662A">
          <w:rPr>
            <w:rFonts w:ascii="Trebuchet MS" w:hAnsi="Trebuchet MS"/>
            <w:sz w:val="24"/>
            <w:szCs w:val="24"/>
            <w:lang w:val="en-US"/>
          </w:rPr>
          <w:t>-point</w:t>
        </w:r>
        <w:r>
          <w:rPr>
            <w:rFonts w:ascii="Trebuchet MS" w:hAnsi="Trebuchet MS"/>
            <w:sz w:val="24"/>
            <w:szCs w:val="24"/>
            <w:lang w:val="en-US"/>
          </w:rPr>
          <w:t xml:space="preserve"> scale (low, medium, high) </w:t>
        </w:r>
        <w:r w:rsidR="0033662A">
          <w:rPr>
            <w:rFonts w:ascii="Trebuchet MS" w:hAnsi="Trebuchet MS"/>
            <w:sz w:val="24"/>
            <w:szCs w:val="24"/>
            <w:lang w:val="en-US"/>
          </w:rPr>
          <w:t>instead of a 5-point scale?</w:t>
        </w:r>
      </w:ins>
    </w:p>
    <w:p w14:paraId="144E596F" w14:textId="205C9AE4" w:rsidR="0033662A" w:rsidRDefault="0033662A" w:rsidP="00C83B61">
      <w:pPr>
        <w:jc w:val="both"/>
        <w:rPr>
          <w:ins w:id="27" w:author="Adriana Bunea" w:date="2025-08-26T13:51:00Z" w16du:dateUtc="2025-08-26T11:51:00Z"/>
          <w:rFonts w:ascii="Trebuchet MS" w:hAnsi="Trebuchet MS"/>
          <w:sz w:val="24"/>
          <w:szCs w:val="24"/>
          <w:lang w:val="en-US"/>
        </w:rPr>
      </w:pPr>
      <w:ins w:id="28" w:author="Adriana Bunea" w:date="2025-08-26T13:50:00Z" w16du:dateUtc="2025-08-26T11:50:00Z">
        <w:r>
          <w:rPr>
            <w:rFonts w:ascii="Trebuchet MS" w:hAnsi="Trebuchet MS"/>
            <w:sz w:val="24"/>
            <w:szCs w:val="24"/>
            <w:lang w:val="en-US"/>
          </w:rPr>
          <w:t xml:space="preserve">Cons 3: Could </w:t>
        </w:r>
      </w:ins>
      <w:ins w:id="29" w:author="Adriana Bunea" w:date="2025-08-26T13:51:00Z" w16du:dateUtc="2025-08-26T11:51:00Z">
        <w:r>
          <w:rPr>
            <w:rFonts w:ascii="Trebuchet MS" w:hAnsi="Trebuchet MS"/>
            <w:sz w:val="24"/>
            <w:szCs w:val="24"/>
            <w:lang w:val="en-US"/>
          </w:rPr>
          <w:t>also ask them to assess the overall information quality of the comment and then the specific dimensions?</w:t>
        </w:r>
      </w:ins>
      <w:ins w:id="30" w:author="Adriana Bunea" w:date="2025-08-26T13:52:00Z" w16du:dateUtc="2025-08-26T11:52:00Z">
        <w:r>
          <w:rPr>
            <w:rFonts w:ascii="Trebuchet MS" w:hAnsi="Trebuchet MS"/>
            <w:sz w:val="24"/>
            <w:szCs w:val="24"/>
            <w:lang w:val="en-US"/>
          </w:rPr>
          <w:t xml:space="preserve"> Although I </w:t>
        </w:r>
      </w:ins>
      <w:ins w:id="31" w:author="Adriana Bunea" w:date="2025-08-26T13:54:00Z" w16du:dateUtc="2025-08-26T11:54:00Z">
        <w:r>
          <w:rPr>
            <w:rFonts w:ascii="Trebuchet MS" w:hAnsi="Trebuchet MS"/>
            <w:sz w:val="24"/>
            <w:szCs w:val="24"/>
            <w:lang w:val="en-US"/>
          </w:rPr>
          <w:t xml:space="preserve">am </w:t>
        </w:r>
      </w:ins>
      <w:proofErr w:type="gramStart"/>
      <w:ins w:id="32" w:author="Adriana Bunea" w:date="2025-08-26T13:55:00Z" w16du:dateUtc="2025-08-26T11:55:00Z">
        <w:r>
          <w:rPr>
            <w:rFonts w:ascii="Trebuchet MS" w:hAnsi="Trebuchet MS"/>
            <w:sz w:val="24"/>
            <w:szCs w:val="24"/>
            <w:lang w:val="en-US"/>
          </w:rPr>
          <w:t>fairl</w:t>
        </w:r>
      </w:ins>
      <w:ins w:id="33" w:author="Adriana Bunea" w:date="2025-08-26T13:54:00Z" w16du:dateUtc="2025-08-26T11:54:00Z">
        <w:r>
          <w:rPr>
            <w:rFonts w:ascii="Trebuchet MS" w:hAnsi="Trebuchet MS"/>
            <w:sz w:val="24"/>
            <w:szCs w:val="24"/>
            <w:lang w:val="en-US"/>
          </w:rPr>
          <w:t xml:space="preserve">y </w:t>
        </w:r>
      </w:ins>
      <w:ins w:id="34" w:author="Adriana Bunea" w:date="2025-08-26T13:55:00Z" w16du:dateUtc="2025-08-26T11:55:00Z">
        <w:r>
          <w:rPr>
            <w:rFonts w:ascii="Trebuchet MS" w:hAnsi="Trebuchet MS"/>
            <w:sz w:val="24"/>
            <w:szCs w:val="24"/>
            <w:lang w:val="en-US"/>
          </w:rPr>
          <w:t>certain</w:t>
        </w:r>
        <w:proofErr w:type="gramEnd"/>
        <w:r>
          <w:rPr>
            <w:rFonts w:ascii="Trebuchet MS" w:hAnsi="Trebuchet MS"/>
            <w:sz w:val="24"/>
            <w:szCs w:val="24"/>
            <w:lang w:val="en-US"/>
          </w:rPr>
          <w:t xml:space="preserve"> that</w:t>
        </w:r>
      </w:ins>
      <w:ins w:id="35" w:author="Adriana Bunea" w:date="2025-08-26T13:54:00Z" w16du:dateUtc="2025-08-26T11:54:00Z">
        <w:r>
          <w:rPr>
            <w:rFonts w:ascii="Trebuchet MS" w:hAnsi="Trebuchet MS"/>
            <w:sz w:val="24"/>
            <w:szCs w:val="24"/>
            <w:lang w:val="en-US"/>
          </w:rPr>
          <w:t xml:space="preserve"> this introduces some form of bias in</w:t>
        </w:r>
      </w:ins>
      <w:ins w:id="36" w:author="Adriana Bunea" w:date="2025-08-26T13:55:00Z" w16du:dateUtc="2025-08-26T11:55:00Z">
        <w:r>
          <w:rPr>
            <w:rFonts w:ascii="Trebuchet MS" w:hAnsi="Trebuchet MS"/>
            <w:sz w:val="24"/>
            <w:szCs w:val="24"/>
            <w:lang w:val="en-US"/>
          </w:rPr>
          <w:t>to</w:t>
        </w:r>
      </w:ins>
      <w:ins w:id="37" w:author="Adriana Bunea" w:date="2025-08-26T13:54:00Z" w16du:dateUtc="2025-08-26T11:54:00Z">
        <w:r>
          <w:rPr>
            <w:rFonts w:ascii="Trebuchet MS" w:hAnsi="Trebuchet MS"/>
            <w:sz w:val="24"/>
            <w:szCs w:val="24"/>
            <w:lang w:val="en-US"/>
          </w:rPr>
          <w:t xml:space="preserve"> our coders’ assessments and scores</w:t>
        </w:r>
      </w:ins>
      <w:ins w:id="38" w:author="Adriana Bunea" w:date="2025-08-26T14:22:00Z" w16du:dateUtc="2025-08-26T12:22:00Z">
        <w:r w:rsidR="00FB5F08">
          <w:rPr>
            <w:rFonts w:ascii="Trebuchet MS" w:hAnsi="Trebuchet MS"/>
            <w:sz w:val="24"/>
            <w:szCs w:val="24"/>
            <w:lang w:val="en-US"/>
          </w:rPr>
          <w:t xml:space="preserve"> and all </w:t>
        </w:r>
      </w:ins>
      <w:ins w:id="39" w:author="Adriana Bunea" w:date="2025-08-26T14:23:00Z" w16du:dateUtc="2025-08-26T12:23:00Z">
        <w:r w:rsidR="00FB5F08">
          <w:rPr>
            <w:rFonts w:ascii="Trebuchet MS" w:hAnsi="Trebuchet MS"/>
            <w:sz w:val="24"/>
            <w:szCs w:val="24"/>
            <w:lang w:val="en-US"/>
          </w:rPr>
          <w:t>methodologists</w:t>
        </w:r>
      </w:ins>
      <w:ins w:id="40" w:author="Adriana Bunea" w:date="2025-08-26T14:22:00Z" w16du:dateUtc="2025-08-26T12:22:00Z">
        <w:r w:rsidR="00FB5F08">
          <w:rPr>
            <w:rFonts w:ascii="Trebuchet MS" w:hAnsi="Trebuchet MS"/>
            <w:sz w:val="24"/>
            <w:szCs w:val="24"/>
            <w:lang w:val="en-US"/>
          </w:rPr>
          <w:t xml:space="preserve"> in the wo</w:t>
        </w:r>
      </w:ins>
      <w:ins w:id="41" w:author="Adriana Bunea" w:date="2025-08-26T14:23:00Z" w16du:dateUtc="2025-08-26T12:23:00Z">
        <w:r w:rsidR="00FB5F08">
          <w:rPr>
            <w:rFonts w:ascii="Trebuchet MS" w:hAnsi="Trebuchet MS"/>
            <w:sz w:val="24"/>
            <w:szCs w:val="24"/>
            <w:lang w:val="en-US"/>
          </w:rPr>
          <w:t>rld would advise against it</w:t>
        </w:r>
      </w:ins>
      <w:ins w:id="42" w:author="Adriana Bunea" w:date="2025-08-26T13:54:00Z" w16du:dateUtc="2025-08-26T11:54:00Z">
        <w:r>
          <w:rPr>
            <w:rFonts w:ascii="Trebuchet MS" w:hAnsi="Trebuchet MS"/>
            <w:sz w:val="24"/>
            <w:szCs w:val="24"/>
            <w:lang w:val="en-US"/>
          </w:rPr>
          <w:t xml:space="preserve">. </w:t>
        </w:r>
      </w:ins>
      <w:ins w:id="43" w:author="Adriana Bunea" w:date="2025-08-26T13:55:00Z" w16du:dateUtc="2025-08-26T11:55:00Z">
        <w:r w:rsidRPr="0033662A">
          <w:rPr>
            <w:rFonts w:ascii="Trebuchet MS" w:hAnsi="Trebuchet MS"/>
            <w:sz w:val="24"/>
            <w:szCs w:val="24"/>
            <w:lang w:val="en-US"/>
          </w:rPr>
          <w:sym w:font="Wingdings" w:char="F04A"/>
        </w:r>
      </w:ins>
    </w:p>
    <w:p w14:paraId="66CC0E03" w14:textId="77777777" w:rsidR="0033662A" w:rsidRDefault="0033662A" w:rsidP="00C83B61">
      <w:pPr>
        <w:jc w:val="both"/>
        <w:rPr>
          <w:ins w:id="44" w:author="Adriana Bunea" w:date="2025-08-26T13:51:00Z" w16du:dateUtc="2025-08-26T11:51:00Z"/>
          <w:rFonts w:ascii="Trebuchet MS" w:hAnsi="Trebuchet MS"/>
          <w:sz w:val="24"/>
          <w:szCs w:val="24"/>
          <w:lang w:val="en-US"/>
        </w:rPr>
      </w:pPr>
    </w:p>
    <w:p w14:paraId="4C1EA3CD" w14:textId="210662FC" w:rsidR="0033662A" w:rsidRPr="0033662A" w:rsidRDefault="0033662A" w:rsidP="0033662A">
      <w:pPr>
        <w:pBdr>
          <w:top w:val="single" w:sz="4" w:space="1" w:color="auto"/>
          <w:left w:val="single" w:sz="4" w:space="4" w:color="auto"/>
          <w:bottom w:val="single" w:sz="4" w:space="1" w:color="auto"/>
          <w:right w:val="single" w:sz="4" w:space="4" w:color="auto"/>
        </w:pBdr>
        <w:jc w:val="both"/>
        <w:rPr>
          <w:ins w:id="45" w:author="Adriana Bunea" w:date="2025-08-26T13:51:00Z" w16du:dateUtc="2025-08-26T11:51:00Z"/>
          <w:rStyle w:val="Strong"/>
          <w:rFonts w:ascii="Trebuchet MS" w:hAnsi="Trebuchet MS"/>
          <w:i/>
          <w:sz w:val="24"/>
          <w:szCs w:val="24"/>
          <w:lang w:val="en-US"/>
        </w:rPr>
      </w:pPr>
      <w:ins w:id="46" w:author="Adriana Bunea" w:date="2025-08-26T13:51:00Z" w16du:dateUtc="2025-08-26T11:51:00Z">
        <w:r>
          <w:rPr>
            <w:rStyle w:val="Strong"/>
            <w:rFonts w:ascii="Trebuchet MS" w:hAnsi="Trebuchet MS"/>
            <w:i/>
            <w:sz w:val="24"/>
            <w:szCs w:val="24"/>
            <w:lang w:val="en-US"/>
          </w:rPr>
          <w:t xml:space="preserve">Overall information </w:t>
        </w:r>
      </w:ins>
      <w:ins w:id="47" w:author="Adriana Bunea" w:date="2025-08-26T13:52:00Z" w16du:dateUtc="2025-08-26T11:52:00Z">
        <w:r>
          <w:rPr>
            <w:rStyle w:val="Strong"/>
            <w:rFonts w:ascii="Trebuchet MS" w:hAnsi="Trebuchet MS"/>
            <w:i/>
            <w:sz w:val="24"/>
            <w:szCs w:val="24"/>
            <w:lang w:val="en-US"/>
          </w:rPr>
          <w:t xml:space="preserve">quality of comment: </w:t>
        </w:r>
        <w:r w:rsidRPr="000C4F0D">
          <w:rPr>
            <w:rFonts w:ascii="Trebuchet MS" w:hAnsi="Trebuchet MS" w:cstheme="minorHAnsi"/>
            <w:sz w:val="24"/>
            <w:szCs w:val="24"/>
            <w:lang w:val="en-US"/>
          </w:rPr>
          <w:t xml:space="preserve">□ </w:t>
        </w:r>
        <w:r w:rsidRPr="000C4F0D">
          <w:rPr>
            <w:rFonts w:ascii="Trebuchet MS" w:hAnsi="Trebuchet MS"/>
            <w:sz w:val="24"/>
            <w:szCs w:val="24"/>
            <w:lang w:val="en-US"/>
          </w:rPr>
          <w:t>1,</w:t>
        </w:r>
        <w:r w:rsidRPr="000C4F0D">
          <w:rPr>
            <w:rFonts w:ascii="Trebuchet MS" w:hAnsi="Trebuchet MS"/>
            <w:sz w:val="24"/>
            <w:szCs w:val="24"/>
            <w:lang w:val="en-US"/>
          </w:rPr>
          <w:tab/>
        </w:r>
        <w:r w:rsidRPr="000C4F0D">
          <w:rPr>
            <w:rFonts w:ascii="Trebuchet MS" w:hAnsi="Trebuchet MS" w:cstheme="minorHAnsi"/>
            <w:sz w:val="24"/>
            <w:szCs w:val="24"/>
            <w:lang w:val="en-US"/>
          </w:rPr>
          <w:t>□ 2,</w:t>
        </w:r>
        <w:r w:rsidRPr="000C4F0D">
          <w:rPr>
            <w:rFonts w:ascii="Trebuchet MS" w:hAnsi="Trebuchet MS" w:cstheme="minorHAnsi"/>
            <w:sz w:val="24"/>
            <w:szCs w:val="24"/>
            <w:lang w:val="en-US"/>
          </w:rPr>
          <w:tab/>
          <w:t xml:space="preserve">□ 3, </w:t>
        </w:r>
        <w:r w:rsidRPr="000C4F0D">
          <w:rPr>
            <w:rFonts w:ascii="Trebuchet MS" w:hAnsi="Trebuchet MS" w:cstheme="minorHAnsi"/>
            <w:sz w:val="24"/>
            <w:szCs w:val="24"/>
            <w:lang w:val="en-US"/>
          </w:rPr>
          <w:tab/>
          <w:t>□ 4,</w:t>
        </w:r>
        <w:r w:rsidRPr="000C4F0D">
          <w:rPr>
            <w:rFonts w:ascii="Trebuchet MS" w:hAnsi="Trebuchet MS" w:cstheme="minorHAnsi"/>
            <w:sz w:val="24"/>
            <w:szCs w:val="24"/>
            <w:lang w:val="en-US"/>
          </w:rPr>
          <w:tab/>
          <w:t>□</w:t>
        </w:r>
        <w:r w:rsidRPr="000C4F0D">
          <w:rPr>
            <w:rFonts w:ascii="Trebuchet MS" w:hAnsi="Trebuchet MS"/>
            <w:sz w:val="24"/>
            <w:szCs w:val="24"/>
            <w:lang w:val="en-US"/>
          </w:rPr>
          <w:t xml:space="preserve"> 5</w:t>
        </w:r>
      </w:ins>
    </w:p>
    <w:p w14:paraId="420EAF6F" w14:textId="46EEA437" w:rsidR="0033662A" w:rsidRPr="000C4F0D" w:rsidRDefault="0033662A" w:rsidP="0033662A">
      <w:pPr>
        <w:pBdr>
          <w:top w:val="single" w:sz="4" w:space="1" w:color="auto"/>
          <w:left w:val="single" w:sz="4" w:space="4" w:color="auto"/>
          <w:bottom w:val="single" w:sz="4" w:space="1" w:color="auto"/>
          <w:right w:val="single" w:sz="4" w:space="4" w:color="auto"/>
        </w:pBdr>
        <w:jc w:val="both"/>
        <w:rPr>
          <w:ins w:id="48" w:author="Adriana Bunea" w:date="2025-08-26T13:51:00Z" w16du:dateUtc="2025-08-26T11:51:00Z"/>
          <w:rFonts w:ascii="Trebuchet MS" w:hAnsi="Trebuchet MS"/>
          <w:sz w:val="24"/>
          <w:szCs w:val="24"/>
          <w:lang w:val="en-US"/>
        </w:rPr>
      </w:pPr>
      <w:ins w:id="49" w:author="Adriana Bunea" w:date="2025-08-26T13:51:00Z" w16du:dateUtc="2025-08-26T11:51:00Z">
        <w:r w:rsidRPr="000C4F0D">
          <w:rPr>
            <w:rStyle w:val="Strong"/>
            <w:rFonts w:ascii="Trebuchet MS" w:hAnsi="Trebuchet MS"/>
            <w:i/>
            <w:sz w:val="24"/>
            <w:szCs w:val="24"/>
            <w:lang w:val="en-US"/>
          </w:rPr>
          <w:t>Relevance</w:t>
        </w:r>
        <w:r w:rsidRPr="000C4F0D">
          <w:rPr>
            <w:rStyle w:val="Strong"/>
            <w:rFonts w:ascii="Trebuchet MS" w:hAnsi="Trebuchet MS"/>
            <w:sz w:val="24"/>
            <w:szCs w:val="24"/>
            <w:lang w:val="en-US"/>
          </w:rPr>
          <w:t>:</w:t>
        </w:r>
        <w:r w:rsidRPr="000C4F0D">
          <w:rPr>
            <w:rFonts w:ascii="Trebuchet MS" w:hAnsi="Trebuchet MS"/>
            <w:sz w:val="24"/>
            <w:szCs w:val="24"/>
            <w:lang w:val="en-US"/>
          </w:rPr>
          <w:t xml:space="preserve"> </w:t>
        </w:r>
        <w:r w:rsidRPr="000C4F0D">
          <w:rPr>
            <w:rFonts w:ascii="Trebuchet MS" w:hAnsi="Trebuchet MS"/>
            <w:sz w:val="24"/>
            <w:szCs w:val="24"/>
            <w:lang w:val="en-US"/>
          </w:rPr>
          <w:tab/>
        </w:r>
        <w:r w:rsidRPr="000C4F0D">
          <w:rPr>
            <w:rFonts w:ascii="Trebuchet MS" w:hAnsi="Trebuchet MS"/>
            <w:sz w:val="24"/>
            <w:szCs w:val="24"/>
            <w:lang w:val="en-US"/>
          </w:rPr>
          <w:tab/>
        </w:r>
        <w:r w:rsidRPr="000C4F0D">
          <w:rPr>
            <w:rFonts w:ascii="Trebuchet MS" w:hAnsi="Trebuchet MS" w:cstheme="minorHAnsi"/>
            <w:sz w:val="24"/>
            <w:szCs w:val="24"/>
            <w:lang w:val="en-US"/>
          </w:rPr>
          <w:t xml:space="preserve">□ </w:t>
        </w:r>
        <w:r w:rsidRPr="000C4F0D">
          <w:rPr>
            <w:rFonts w:ascii="Trebuchet MS" w:hAnsi="Trebuchet MS"/>
            <w:sz w:val="24"/>
            <w:szCs w:val="24"/>
            <w:lang w:val="en-US"/>
          </w:rPr>
          <w:t>1,</w:t>
        </w:r>
        <w:r w:rsidRPr="000C4F0D">
          <w:rPr>
            <w:rFonts w:ascii="Trebuchet MS" w:hAnsi="Trebuchet MS"/>
            <w:sz w:val="24"/>
            <w:szCs w:val="24"/>
            <w:lang w:val="en-US"/>
          </w:rPr>
          <w:tab/>
        </w:r>
        <w:r w:rsidRPr="000C4F0D">
          <w:rPr>
            <w:rFonts w:ascii="Trebuchet MS" w:hAnsi="Trebuchet MS" w:cstheme="minorHAnsi"/>
            <w:sz w:val="24"/>
            <w:szCs w:val="24"/>
            <w:lang w:val="en-US"/>
          </w:rPr>
          <w:t>□ 2,</w:t>
        </w:r>
        <w:r w:rsidRPr="000C4F0D">
          <w:rPr>
            <w:rFonts w:ascii="Trebuchet MS" w:hAnsi="Trebuchet MS" w:cstheme="minorHAnsi"/>
            <w:sz w:val="24"/>
            <w:szCs w:val="24"/>
            <w:lang w:val="en-US"/>
          </w:rPr>
          <w:tab/>
          <w:t xml:space="preserve">□ 3, </w:t>
        </w:r>
        <w:r w:rsidRPr="000C4F0D">
          <w:rPr>
            <w:rFonts w:ascii="Trebuchet MS" w:hAnsi="Trebuchet MS" w:cstheme="minorHAnsi"/>
            <w:sz w:val="24"/>
            <w:szCs w:val="24"/>
            <w:lang w:val="en-US"/>
          </w:rPr>
          <w:tab/>
          <w:t>□ 4,</w:t>
        </w:r>
        <w:r w:rsidRPr="000C4F0D">
          <w:rPr>
            <w:rFonts w:ascii="Trebuchet MS" w:hAnsi="Trebuchet MS" w:cstheme="minorHAnsi"/>
            <w:sz w:val="24"/>
            <w:szCs w:val="24"/>
            <w:lang w:val="en-US"/>
          </w:rPr>
          <w:tab/>
          <w:t>□</w:t>
        </w:r>
        <w:r w:rsidRPr="000C4F0D">
          <w:rPr>
            <w:rFonts w:ascii="Trebuchet MS" w:hAnsi="Trebuchet MS"/>
            <w:sz w:val="24"/>
            <w:szCs w:val="24"/>
            <w:lang w:val="en-US"/>
          </w:rPr>
          <w:t xml:space="preserve"> 5</w:t>
        </w:r>
      </w:ins>
    </w:p>
    <w:p w14:paraId="486D1515" w14:textId="77777777" w:rsidR="0033662A" w:rsidRPr="000C4F0D" w:rsidRDefault="0033662A" w:rsidP="0033662A">
      <w:pPr>
        <w:pBdr>
          <w:top w:val="single" w:sz="4" w:space="1" w:color="auto"/>
          <w:left w:val="single" w:sz="4" w:space="4" w:color="auto"/>
          <w:bottom w:val="single" w:sz="4" w:space="1" w:color="auto"/>
          <w:right w:val="single" w:sz="4" w:space="4" w:color="auto"/>
        </w:pBdr>
        <w:jc w:val="both"/>
        <w:rPr>
          <w:ins w:id="50" w:author="Adriana Bunea" w:date="2025-08-26T13:51:00Z" w16du:dateUtc="2025-08-26T11:51:00Z"/>
          <w:rFonts w:ascii="Trebuchet MS" w:hAnsi="Trebuchet MS"/>
          <w:sz w:val="24"/>
          <w:szCs w:val="24"/>
          <w:lang w:val="en-US"/>
        </w:rPr>
      </w:pPr>
      <w:ins w:id="51" w:author="Adriana Bunea" w:date="2025-08-26T13:51:00Z" w16du:dateUtc="2025-08-26T11:51:00Z">
        <w:r w:rsidRPr="000C4F0D">
          <w:rPr>
            <w:rFonts w:ascii="Trebuchet MS" w:hAnsi="Trebuchet MS"/>
            <w:b/>
            <w:i/>
            <w:sz w:val="24"/>
            <w:szCs w:val="24"/>
            <w:lang w:val="en-US"/>
          </w:rPr>
          <w:t>Richness</w:t>
        </w:r>
        <w:r w:rsidRPr="000C4F0D">
          <w:rPr>
            <w:rFonts w:ascii="Trebuchet MS" w:hAnsi="Trebuchet MS"/>
            <w:sz w:val="24"/>
            <w:szCs w:val="24"/>
            <w:lang w:val="en-US"/>
          </w:rPr>
          <w:t xml:space="preserve">: </w:t>
        </w:r>
        <w:r w:rsidRPr="000C4F0D">
          <w:rPr>
            <w:rFonts w:ascii="Trebuchet MS" w:hAnsi="Trebuchet MS"/>
            <w:sz w:val="24"/>
            <w:szCs w:val="24"/>
            <w:lang w:val="en-US"/>
          </w:rPr>
          <w:tab/>
        </w:r>
        <w:r w:rsidRPr="000C4F0D">
          <w:rPr>
            <w:rFonts w:ascii="Trebuchet MS" w:hAnsi="Trebuchet MS"/>
            <w:sz w:val="24"/>
            <w:szCs w:val="24"/>
            <w:lang w:val="en-US"/>
          </w:rPr>
          <w:tab/>
        </w:r>
        <w:r w:rsidRPr="000C4F0D">
          <w:rPr>
            <w:rFonts w:ascii="Trebuchet MS" w:hAnsi="Trebuchet MS" w:cstheme="minorHAnsi"/>
            <w:sz w:val="24"/>
            <w:szCs w:val="24"/>
            <w:lang w:val="en-US"/>
          </w:rPr>
          <w:t xml:space="preserve">□ </w:t>
        </w:r>
        <w:r w:rsidRPr="000C4F0D">
          <w:rPr>
            <w:rFonts w:ascii="Trebuchet MS" w:hAnsi="Trebuchet MS"/>
            <w:sz w:val="24"/>
            <w:szCs w:val="24"/>
            <w:lang w:val="en-US"/>
          </w:rPr>
          <w:t>1,</w:t>
        </w:r>
        <w:r w:rsidRPr="000C4F0D">
          <w:rPr>
            <w:rFonts w:ascii="Trebuchet MS" w:hAnsi="Trebuchet MS"/>
            <w:sz w:val="24"/>
            <w:szCs w:val="24"/>
            <w:lang w:val="en-US"/>
          </w:rPr>
          <w:tab/>
        </w:r>
        <w:r w:rsidRPr="000C4F0D">
          <w:rPr>
            <w:rFonts w:ascii="Trebuchet MS" w:hAnsi="Trebuchet MS" w:cstheme="minorHAnsi"/>
            <w:sz w:val="24"/>
            <w:szCs w:val="24"/>
            <w:lang w:val="en-US"/>
          </w:rPr>
          <w:t>□ 2,</w:t>
        </w:r>
        <w:r w:rsidRPr="000C4F0D">
          <w:rPr>
            <w:rFonts w:ascii="Trebuchet MS" w:hAnsi="Trebuchet MS" w:cstheme="minorHAnsi"/>
            <w:sz w:val="24"/>
            <w:szCs w:val="24"/>
            <w:lang w:val="en-US"/>
          </w:rPr>
          <w:tab/>
          <w:t xml:space="preserve">□ 3, </w:t>
        </w:r>
        <w:r w:rsidRPr="000C4F0D">
          <w:rPr>
            <w:rFonts w:ascii="Trebuchet MS" w:hAnsi="Trebuchet MS" w:cstheme="minorHAnsi"/>
            <w:sz w:val="24"/>
            <w:szCs w:val="24"/>
            <w:lang w:val="en-US"/>
          </w:rPr>
          <w:tab/>
          <w:t>□ 4,</w:t>
        </w:r>
        <w:r w:rsidRPr="000C4F0D">
          <w:rPr>
            <w:rFonts w:ascii="Trebuchet MS" w:hAnsi="Trebuchet MS" w:cstheme="minorHAnsi"/>
            <w:sz w:val="24"/>
            <w:szCs w:val="24"/>
            <w:lang w:val="en-US"/>
          </w:rPr>
          <w:tab/>
          <w:t>□</w:t>
        </w:r>
        <w:r w:rsidRPr="000C4F0D">
          <w:rPr>
            <w:rFonts w:ascii="Trebuchet MS" w:hAnsi="Trebuchet MS"/>
            <w:sz w:val="24"/>
            <w:szCs w:val="24"/>
            <w:lang w:val="en-US"/>
          </w:rPr>
          <w:t xml:space="preserve"> 5</w:t>
        </w:r>
      </w:ins>
    </w:p>
    <w:p w14:paraId="1BCEA5B7" w14:textId="77777777" w:rsidR="0033662A" w:rsidRPr="000C4F0D" w:rsidRDefault="0033662A" w:rsidP="0033662A">
      <w:pPr>
        <w:pBdr>
          <w:top w:val="single" w:sz="4" w:space="1" w:color="auto"/>
          <w:left w:val="single" w:sz="4" w:space="4" w:color="auto"/>
          <w:bottom w:val="single" w:sz="4" w:space="1" w:color="auto"/>
          <w:right w:val="single" w:sz="4" w:space="4" w:color="auto"/>
        </w:pBdr>
        <w:jc w:val="both"/>
        <w:rPr>
          <w:ins w:id="52" w:author="Adriana Bunea" w:date="2025-08-26T13:51:00Z" w16du:dateUtc="2025-08-26T11:51:00Z"/>
          <w:rFonts w:ascii="Trebuchet MS" w:hAnsi="Trebuchet MS"/>
          <w:sz w:val="24"/>
          <w:szCs w:val="24"/>
          <w:lang w:val="en-US"/>
        </w:rPr>
      </w:pPr>
      <w:ins w:id="53" w:author="Adriana Bunea" w:date="2025-08-26T13:51:00Z" w16du:dateUtc="2025-08-26T11:51:00Z">
        <w:r w:rsidRPr="000C4F0D">
          <w:rPr>
            <w:rStyle w:val="Strong"/>
            <w:rFonts w:ascii="Trebuchet MS" w:hAnsi="Trebuchet MS"/>
            <w:i/>
            <w:sz w:val="24"/>
            <w:szCs w:val="24"/>
            <w:lang w:val="en-US"/>
          </w:rPr>
          <w:t>Analytic content</w:t>
        </w:r>
        <w:r w:rsidRPr="000C4F0D">
          <w:rPr>
            <w:rStyle w:val="Strong"/>
            <w:rFonts w:ascii="Trebuchet MS" w:hAnsi="Trebuchet MS"/>
            <w:sz w:val="24"/>
            <w:szCs w:val="24"/>
            <w:lang w:val="en-US"/>
          </w:rPr>
          <w:t>:</w:t>
        </w:r>
        <w:r w:rsidRPr="000C4F0D">
          <w:rPr>
            <w:rFonts w:ascii="Trebuchet MS" w:hAnsi="Trebuchet MS"/>
            <w:sz w:val="24"/>
            <w:szCs w:val="24"/>
            <w:lang w:val="en-US"/>
          </w:rPr>
          <w:t xml:space="preserve"> </w:t>
        </w:r>
        <w:r w:rsidRPr="000C4F0D">
          <w:rPr>
            <w:rFonts w:ascii="Trebuchet MS" w:hAnsi="Trebuchet MS"/>
            <w:sz w:val="24"/>
            <w:szCs w:val="24"/>
            <w:lang w:val="en-US"/>
          </w:rPr>
          <w:tab/>
        </w:r>
        <w:r w:rsidRPr="000C4F0D">
          <w:rPr>
            <w:rFonts w:ascii="Trebuchet MS" w:hAnsi="Trebuchet MS" w:cstheme="minorHAnsi"/>
            <w:sz w:val="24"/>
            <w:szCs w:val="24"/>
            <w:lang w:val="en-US"/>
          </w:rPr>
          <w:t xml:space="preserve">□ </w:t>
        </w:r>
        <w:r w:rsidRPr="000C4F0D">
          <w:rPr>
            <w:rFonts w:ascii="Trebuchet MS" w:hAnsi="Trebuchet MS"/>
            <w:sz w:val="24"/>
            <w:szCs w:val="24"/>
            <w:lang w:val="en-US"/>
          </w:rPr>
          <w:t>1,</w:t>
        </w:r>
        <w:r w:rsidRPr="000C4F0D">
          <w:rPr>
            <w:rFonts w:ascii="Trebuchet MS" w:hAnsi="Trebuchet MS"/>
            <w:sz w:val="24"/>
            <w:szCs w:val="24"/>
            <w:lang w:val="en-US"/>
          </w:rPr>
          <w:tab/>
        </w:r>
        <w:r w:rsidRPr="000C4F0D">
          <w:rPr>
            <w:rFonts w:ascii="Trebuchet MS" w:hAnsi="Trebuchet MS" w:cstheme="minorHAnsi"/>
            <w:sz w:val="24"/>
            <w:szCs w:val="24"/>
            <w:lang w:val="en-US"/>
          </w:rPr>
          <w:t>□ 2,</w:t>
        </w:r>
        <w:r w:rsidRPr="000C4F0D">
          <w:rPr>
            <w:rFonts w:ascii="Trebuchet MS" w:hAnsi="Trebuchet MS" w:cstheme="minorHAnsi"/>
            <w:sz w:val="24"/>
            <w:szCs w:val="24"/>
            <w:lang w:val="en-US"/>
          </w:rPr>
          <w:tab/>
          <w:t xml:space="preserve">□ 3, </w:t>
        </w:r>
        <w:r w:rsidRPr="000C4F0D">
          <w:rPr>
            <w:rFonts w:ascii="Trebuchet MS" w:hAnsi="Trebuchet MS" w:cstheme="minorHAnsi"/>
            <w:sz w:val="24"/>
            <w:szCs w:val="24"/>
            <w:lang w:val="en-US"/>
          </w:rPr>
          <w:tab/>
          <w:t>□ 4,</w:t>
        </w:r>
        <w:r w:rsidRPr="000C4F0D">
          <w:rPr>
            <w:rFonts w:ascii="Trebuchet MS" w:hAnsi="Trebuchet MS" w:cstheme="minorHAnsi"/>
            <w:sz w:val="24"/>
            <w:szCs w:val="24"/>
            <w:lang w:val="en-US"/>
          </w:rPr>
          <w:tab/>
          <w:t>□</w:t>
        </w:r>
        <w:r w:rsidRPr="000C4F0D">
          <w:rPr>
            <w:rFonts w:ascii="Trebuchet MS" w:hAnsi="Trebuchet MS"/>
            <w:sz w:val="24"/>
            <w:szCs w:val="24"/>
            <w:lang w:val="en-US"/>
          </w:rPr>
          <w:t xml:space="preserve"> 5</w:t>
        </w:r>
      </w:ins>
    </w:p>
    <w:p w14:paraId="61B82436" w14:textId="77777777" w:rsidR="0033662A" w:rsidRPr="000C4F0D" w:rsidRDefault="0033662A" w:rsidP="0033662A">
      <w:pPr>
        <w:pBdr>
          <w:top w:val="single" w:sz="4" w:space="1" w:color="auto"/>
          <w:left w:val="single" w:sz="4" w:space="4" w:color="auto"/>
          <w:bottom w:val="single" w:sz="4" w:space="1" w:color="auto"/>
          <w:right w:val="single" w:sz="4" w:space="4" w:color="auto"/>
        </w:pBdr>
        <w:jc w:val="both"/>
        <w:rPr>
          <w:ins w:id="54" w:author="Adriana Bunea" w:date="2025-08-26T13:51:00Z" w16du:dateUtc="2025-08-26T11:51:00Z"/>
          <w:rFonts w:ascii="Trebuchet MS" w:hAnsi="Trebuchet MS"/>
          <w:sz w:val="24"/>
          <w:szCs w:val="24"/>
          <w:lang w:val="en-US"/>
        </w:rPr>
      </w:pPr>
      <w:ins w:id="55" w:author="Adriana Bunea" w:date="2025-08-26T13:51:00Z" w16du:dateUtc="2025-08-26T11:51:00Z">
        <w:r w:rsidRPr="000C4F0D">
          <w:rPr>
            <w:rFonts w:ascii="Trebuchet MS" w:hAnsi="Trebuchet MS"/>
            <w:b/>
            <w:i/>
            <w:sz w:val="24"/>
            <w:szCs w:val="24"/>
            <w:lang w:val="en-US"/>
          </w:rPr>
          <w:lastRenderedPageBreak/>
          <w:t>Specificity</w:t>
        </w:r>
        <w:r w:rsidRPr="000C4F0D">
          <w:rPr>
            <w:rFonts w:ascii="Trebuchet MS" w:hAnsi="Trebuchet MS"/>
            <w:sz w:val="24"/>
            <w:szCs w:val="24"/>
            <w:lang w:val="en-US"/>
          </w:rPr>
          <w:t xml:space="preserve">: </w:t>
        </w:r>
        <w:r w:rsidRPr="000C4F0D">
          <w:rPr>
            <w:rFonts w:ascii="Trebuchet MS" w:hAnsi="Trebuchet MS"/>
            <w:sz w:val="24"/>
            <w:szCs w:val="24"/>
            <w:lang w:val="en-US"/>
          </w:rPr>
          <w:tab/>
        </w:r>
        <w:r w:rsidRPr="000C4F0D">
          <w:rPr>
            <w:rFonts w:ascii="Trebuchet MS" w:hAnsi="Trebuchet MS"/>
            <w:sz w:val="24"/>
            <w:szCs w:val="24"/>
            <w:lang w:val="en-US"/>
          </w:rPr>
          <w:tab/>
        </w:r>
        <w:r w:rsidRPr="000C4F0D">
          <w:rPr>
            <w:rFonts w:ascii="Trebuchet MS" w:hAnsi="Trebuchet MS" w:cstheme="minorHAnsi"/>
            <w:sz w:val="24"/>
            <w:szCs w:val="24"/>
            <w:lang w:val="en-US"/>
          </w:rPr>
          <w:t xml:space="preserve">□ </w:t>
        </w:r>
        <w:r w:rsidRPr="000C4F0D">
          <w:rPr>
            <w:rFonts w:ascii="Trebuchet MS" w:hAnsi="Trebuchet MS"/>
            <w:sz w:val="24"/>
            <w:szCs w:val="24"/>
            <w:lang w:val="en-US"/>
          </w:rPr>
          <w:t>1,</w:t>
        </w:r>
        <w:r w:rsidRPr="000C4F0D">
          <w:rPr>
            <w:rFonts w:ascii="Trebuchet MS" w:hAnsi="Trebuchet MS"/>
            <w:sz w:val="24"/>
            <w:szCs w:val="24"/>
            <w:lang w:val="en-US"/>
          </w:rPr>
          <w:tab/>
        </w:r>
        <w:r w:rsidRPr="000C4F0D">
          <w:rPr>
            <w:rFonts w:ascii="Trebuchet MS" w:hAnsi="Trebuchet MS" w:cstheme="minorHAnsi"/>
            <w:sz w:val="24"/>
            <w:szCs w:val="24"/>
            <w:lang w:val="en-US"/>
          </w:rPr>
          <w:t>□ 2,</w:t>
        </w:r>
        <w:r w:rsidRPr="000C4F0D">
          <w:rPr>
            <w:rFonts w:ascii="Trebuchet MS" w:hAnsi="Trebuchet MS" w:cstheme="minorHAnsi"/>
            <w:sz w:val="24"/>
            <w:szCs w:val="24"/>
            <w:lang w:val="en-US"/>
          </w:rPr>
          <w:tab/>
          <w:t xml:space="preserve">□ 3, </w:t>
        </w:r>
        <w:r w:rsidRPr="000C4F0D">
          <w:rPr>
            <w:rFonts w:ascii="Trebuchet MS" w:hAnsi="Trebuchet MS" w:cstheme="minorHAnsi"/>
            <w:sz w:val="24"/>
            <w:szCs w:val="24"/>
            <w:lang w:val="en-US"/>
          </w:rPr>
          <w:tab/>
          <w:t>□ 4,</w:t>
        </w:r>
        <w:r w:rsidRPr="000C4F0D">
          <w:rPr>
            <w:rFonts w:ascii="Trebuchet MS" w:hAnsi="Trebuchet MS" w:cstheme="minorHAnsi"/>
            <w:sz w:val="24"/>
            <w:szCs w:val="24"/>
            <w:lang w:val="en-US"/>
          </w:rPr>
          <w:tab/>
          <w:t>□</w:t>
        </w:r>
        <w:r w:rsidRPr="000C4F0D">
          <w:rPr>
            <w:rFonts w:ascii="Trebuchet MS" w:hAnsi="Trebuchet MS"/>
            <w:sz w:val="24"/>
            <w:szCs w:val="24"/>
            <w:lang w:val="en-US"/>
          </w:rPr>
          <w:t xml:space="preserve"> 5</w:t>
        </w:r>
      </w:ins>
    </w:p>
    <w:p w14:paraId="7F3468E0" w14:textId="77777777" w:rsidR="0033662A" w:rsidRDefault="0033662A" w:rsidP="00C83B61">
      <w:pPr>
        <w:jc w:val="both"/>
        <w:rPr>
          <w:rFonts w:ascii="Trebuchet MS" w:hAnsi="Trebuchet MS"/>
          <w:sz w:val="24"/>
          <w:szCs w:val="24"/>
          <w:lang w:val="en-US"/>
        </w:rPr>
      </w:pPr>
    </w:p>
    <w:p w14:paraId="0E1AFD63" w14:textId="77777777" w:rsidR="0012627B" w:rsidRDefault="0012627B" w:rsidP="00C83B61">
      <w:pPr>
        <w:jc w:val="both"/>
        <w:rPr>
          <w:rFonts w:ascii="Trebuchet MS" w:hAnsi="Trebuchet MS"/>
          <w:sz w:val="24"/>
          <w:szCs w:val="24"/>
          <w:lang w:val="en-US"/>
        </w:rPr>
      </w:pPr>
    </w:p>
    <w:p w14:paraId="4FC40FD2" w14:textId="77777777" w:rsidR="0012627B" w:rsidRPr="000C4F0D" w:rsidRDefault="0012627B" w:rsidP="00C83B61">
      <w:pPr>
        <w:jc w:val="both"/>
        <w:rPr>
          <w:rFonts w:ascii="Trebuchet MS" w:hAnsi="Trebuchet MS"/>
          <w:sz w:val="24"/>
          <w:szCs w:val="24"/>
          <w:lang w:val="en-US"/>
        </w:rPr>
      </w:pPr>
    </w:p>
    <w:p w14:paraId="67804D39" w14:textId="145649BC" w:rsidR="00C83B61" w:rsidRPr="000C4F0D" w:rsidRDefault="00C83B61" w:rsidP="00C83B61">
      <w:pPr>
        <w:pStyle w:val="Heading3"/>
        <w:rPr>
          <w:rFonts w:ascii="Trebuchet MS" w:hAnsi="Trebuchet MS"/>
          <w:color w:val="auto"/>
          <w:lang w:val="en-US"/>
        </w:rPr>
      </w:pPr>
      <w:bookmarkStart w:id="56" w:name="_Toc207035461"/>
      <w:r w:rsidRPr="000C4F0D">
        <w:rPr>
          <w:rFonts w:ascii="Trebuchet MS" w:hAnsi="Trebuchet MS"/>
          <w:color w:val="auto"/>
          <w:lang w:val="en-US"/>
        </w:rPr>
        <w:t>5.3 Pairwise comparisons</w:t>
      </w:r>
      <w:r w:rsidR="009612AB" w:rsidRPr="000C4F0D">
        <w:rPr>
          <w:rFonts w:ascii="Trebuchet MS" w:hAnsi="Trebuchet MS"/>
          <w:color w:val="auto"/>
          <w:lang w:val="en-US"/>
        </w:rPr>
        <w:t xml:space="preserve"> / BWS</w:t>
      </w:r>
      <w:bookmarkEnd w:id="56"/>
    </w:p>
    <w:p w14:paraId="667A8E1D" w14:textId="1549EB52" w:rsidR="00C83B61" w:rsidRPr="000C4F0D" w:rsidRDefault="00C83B61" w:rsidP="00C83B61">
      <w:pPr>
        <w:jc w:val="both"/>
        <w:rPr>
          <w:rFonts w:ascii="Trebuchet MS" w:hAnsi="Trebuchet MS"/>
          <w:sz w:val="24"/>
          <w:szCs w:val="24"/>
          <w:lang w:val="en-US"/>
        </w:rPr>
      </w:pPr>
    </w:p>
    <w:p w14:paraId="4FD56927" w14:textId="33078A10" w:rsidR="00C83B61" w:rsidRPr="000C4F0D" w:rsidRDefault="00F10C56" w:rsidP="00C83B61">
      <w:pPr>
        <w:jc w:val="both"/>
        <w:rPr>
          <w:rFonts w:ascii="Trebuchet MS" w:hAnsi="Trebuchet MS"/>
          <w:sz w:val="24"/>
          <w:szCs w:val="24"/>
          <w:lang w:val="en-US"/>
        </w:rPr>
      </w:pPr>
      <w:r w:rsidRPr="000C4F0D">
        <w:rPr>
          <w:rFonts w:ascii="Trebuchet MS" w:hAnsi="Trebuchet MS"/>
          <w:sz w:val="24"/>
          <w:szCs w:val="24"/>
          <w:lang w:val="en-US"/>
        </w:rPr>
        <w:t xml:space="preserve">In this final approach (which would be quite state-of-the-art), </w:t>
      </w:r>
      <w:r w:rsidR="00C83B61" w:rsidRPr="000C4F0D">
        <w:rPr>
          <w:rFonts w:ascii="Trebuchet MS" w:hAnsi="Trebuchet MS"/>
          <w:sz w:val="24"/>
          <w:szCs w:val="24"/>
          <w:lang w:val="en-US"/>
        </w:rPr>
        <w:t xml:space="preserve">coders would see pairs </w:t>
      </w:r>
      <w:r w:rsidR="009612AB" w:rsidRPr="000C4F0D">
        <w:rPr>
          <w:rFonts w:ascii="Trebuchet MS" w:hAnsi="Trebuchet MS"/>
          <w:sz w:val="24"/>
          <w:szCs w:val="24"/>
          <w:lang w:val="en-US"/>
        </w:rPr>
        <w:t>of feedback excerpts and would rate them in relative terms, e.g.:</w:t>
      </w:r>
    </w:p>
    <w:p w14:paraId="33DBE58D" w14:textId="77777777" w:rsidR="009612AB" w:rsidRPr="000C4F0D" w:rsidRDefault="009612AB" w:rsidP="00C83B61">
      <w:pPr>
        <w:jc w:val="both"/>
        <w:rPr>
          <w:rFonts w:ascii="Trebuchet MS" w:hAnsi="Trebuchet MS"/>
          <w:sz w:val="24"/>
          <w:szCs w:val="24"/>
          <w:lang w:val="en-US"/>
        </w:rPr>
      </w:pPr>
    </w:p>
    <w:tbl>
      <w:tblPr>
        <w:tblStyle w:val="TableGrid"/>
        <w:tblW w:w="0" w:type="auto"/>
        <w:tblLook w:val="04A0" w:firstRow="1" w:lastRow="0" w:firstColumn="1" w:lastColumn="0" w:noHBand="0" w:noVBand="1"/>
      </w:tblPr>
      <w:tblGrid>
        <w:gridCol w:w="4531"/>
        <w:gridCol w:w="4531"/>
      </w:tblGrid>
      <w:tr w:rsidR="009612AB" w:rsidRPr="000C4F0D" w14:paraId="14D210A4" w14:textId="77777777" w:rsidTr="00F10C56">
        <w:tc>
          <w:tcPr>
            <w:tcW w:w="4531" w:type="dxa"/>
          </w:tcPr>
          <w:p w14:paraId="0AD1CE08" w14:textId="6F6A4759" w:rsidR="009612AB" w:rsidRPr="000C4F0D" w:rsidRDefault="009612AB" w:rsidP="009612AB">
            <w:pPr>
              <w:jc w:val="center"/>
              <w:rPr>
                <w:rFonts w:ascii="Trebuchet MS" w:hAnsi="Trebuchet MS"/>
                <w:b/>
                <w:sz w:val="24"/>
                <w:szCs w:val="24"/>
                <w:lang w:val="en-US"/>
              </w:rPr>
            </w:pPr>
            <w:r w:rsidRPr="000C4F0D">
              <w:rPr>
                <w:rFonts w:ascii="Trebuchet MS" w:hAnsi="Trebuchet MS"/>
                <w:b/>
                <w:sz w:val="24"/>
                <w:szCs w:val="24"/>
                <w:lang w:val="en-US"/>
              </w:rPr>
              <w:t>Feedback A</w:t>
            </w:r>
          </w:p>
        </w:tc>
        <w:tc>
          <w:tcPr>
            <w:tcW w:w="4531" w:type="dxa"/>
          </w:tcPr>
          <w:p w14:paraId="2DD9BA6F" w14:textId="5406ECF2" w:rsidR="009612AB" w:rsidRPr="000C4F0D" w:rsidRDefault="009612AB" w:rsidP="009612AB">
            <w:pPr>
              <w:jc w:val="center"/>
              <w:rPr>
                <w:rFonts w:ascii="Trebuchet MS" w:hAnsi="Trebuchet MS"/>
                <w:b/>
                <w:sz w:val="24"/>
                <w:szCs w:val="24"/>
                <w:lang w:val="en-US"/>
              </w:rPr>
            </w:pPr>
            <w:r w:rsidRPr="000C4F0D">
              <w:rPr>
                <w:rFonts w:ascii="Trebuchet MS" w:hAnsi="Trebuchet MS"/>
                <w:b/>
                <w:sz w:val="24"/>
                <w:szCs w:val="24"/>
                <w:lang w:val="en-US"/>
              </w:rPr>
              <w:t>Feedback B</w:t>
            </w:r>
          </w:p>
        </w:tc>
      </w:tr>
      <w:tr w:rsidR="009612AB" w:rsidRPr="000C4F0D" w14:paraId="6ACCA91C" w14:textId="77777777" w:rsidTr="00F10C56">
        <w:tc>
          <w:tcPr>
            <w:tcW w:w="4531" w:type="dxa"/>
          </w:tcPr>
          <w:p w14:paraId="59D50EA9" w14:textId="087B3956" w:rsidR="009612AB" w:rsidRPr="000C4F0D" w:rsidRDefault="009612AB" w:rsidP="009612AB">
            <w:pPr>
              <w:jc w:val="both"/>
              <w:rPr>
                <w:rFonts w:ascii="Trebuchet MS" w:hAnsi="Trebuchet MS"/>
                <w:sz w:val="24"/>
                <w:szCs w:val="24"/>
                <w:lang w:val="en-US"/>
              </w:rPr>
            </w:pPr>
            <w:proofErr w:type="spellStart"/>
            <w:r w:rsidRPr="000C4F0D">
              <w:rPr>
                <w:rFonts w:ascii="Trebuchet MS" w:hAnsi="Trebuchet MS"/>
                <w:sz w:val="24"/>
                <w:szCs w:val="24"/>
                <w:lang w:val="en-US"/>
              </w:rPr>
              <w:t>i</w:t>
            </w:r>
            <w:proofErr w:type="spellEnd"/>
            <w:r w:rsidRPr="000C4F0D">
              <w:rPr>
                <w:rFonts w:ascii="Trebuchet MS" w:hAnsi="Trebuchet MS"/>
                <w:sz w:val="24"/>
                <w:szCs w:val="24"/>
                <w:lang w:val="en-US"/>
              </w:rPr>
              <w:t xml:space="preserve"> have the following suggestions: art 2(4) please synchronize definition of “validation” with that one given in </w:t>
            </w:r>
            <w:proofErr w:type="spellStart"/>
            <w:r w:rsidRPr="000C4F0D">
              <w:rPr>
                <w:rFonts w:ascii="Trebuchet MS" w:hAnsi="Trebuchet MS"/>
                <w:sz w:val="24"/>
                <w:szCs w:val="24"/>
                <w:lang w:val="en-US"/>
              </w:rPr>
              <w:t>eu</w:t>
            </w:r>
            <w:proofErr w:type="spellEnd"/>
            <w:r w:rsidRPr="000C4F0D">
              <w:rPr>
                <w:rFonts w:ascii="Trebuchet MS" w:hAnsi="Trebuchet MS"/>
                <w:sz w:val="24"/>
                <w:szCs w:val="24"/>
                <w:lang w:val="en-US"/>
              </w:rPr>
              <w:t xml:space="preserve"> </w:t>
            </w:r>
            <w:proofErr w:type="spellStart"/>
            <w:r w:rsidRPr="000C4F0D">
              <w:rPr>
                <w:rFonts w:ascii="Trebuchet MS" w:hAnsi="Trebuchet MS"/>
                <w:sz w:val="24"/>
                <w:szCs w:val="24"/>
                <w:lang w:val="en-US"/>
              </w:rPr>
              <w:t>gmp</w:t>
            </w:r>
            <w:proofErr w:type="spellEnd"/>
            <w:r w:rsidRPr="000C4F0D">
              <w:rPr>
                <w:rFonts w:ascii="Trebuchet MS" w:hAnsi="Trebuchet MS"/>
                <w:sz w:val="24"/>
                <w:szCs w:val="24"/>
                <w:lang w:val="en-US"/>
              </w:rPr>
              <w:t xml:space="preserve"> annex 15 (e.g. validation is normally not related to equipment - which is subject to qualification - but to processes) art 9 whereas in art 10 (quality control) the head of quality control is a</w:t>
            </w:r>
            <w:r w:rsidR="00F10C56" w:rsidRPr="000C4F0D">
              <w:rPr>
                <w:rFonts w:ascii="Trebuchet MS" w:hAnsi="Trebuchet MS"/>
                <w:sz w:val="24"/>
                <w:szCs w:val="24"/>
                <w:lang w:val="en-US"/>
              </w:rPr>
              <w:t>d</w:t>
            </w:r>
            <w:r w:rsidRPr="000C4F0D">
              <w:rPr>
                <w:rFonts w:ascii="Trebuchet MS" w:hAnsi="Trebuchet MS"/>
                <w:sz w:val="24"/>
                <w:szCs w:val="24"/>
                <w:lang w:val="en-US"/>
              </w:rPr>
              <w:t>dressed, the head of manufacture with his qualifications is not mentioned in art 9. Please amend accordingly.</w:t>
            </w:r>
          </w:p>
        </w:tc>
        <w:tc>
          <w:tcPr>
            <w:tcW w:w="4531" w:type="dxa"/>
          </w:tcPr>
          <w:p w14:paraId="5DA0543E" w14:textId="7E0CDEF3" w:rsidR="009612AB" w:rsidRPr="000C4F0D" w:rsidRDefault="009612AB" w:rsidP="009612AB">
            <w:pPr>
              <w:jc w:val="both"/>
              <w:rPr>
                <w:rFonts w:ascii="Trebuchet MS" w:hAnsi="Trebuchet MS"/>
                <w:sz w:val="24"/>
                <w:szCs w:val="24"/>
                <w:lang w:val="en-US"/>
              </w:rPr>
            </w:pPr>
            <w:r w:rsidRPr="000C4F0D">
              <w:rPr>
                <w:rFonts w:ascii="Trebuchet MS" w:hAnsi="Trebuchet MS"/>
                <w:sz w:val="24"/>
                <w:szCs w:val="24"/>
                <w:lang w:val="en-US"/>
              </w:rPr>
              <w:t xml:space="preserve">From the contents of the new delegated act it emerges that the possibility of reporting personnel expenses in the context of operational programs would be limited only to the members of pos with the legal form of a cooperative company, thus excluding other corporate forms and introducing a limitation which would in fact lead to discriminate support not on the basis of the activity carried out but on the basis of the person who carries it out. In </w:t>
            </w:r>
            <w:proofErr w:type="spellStart"/>
            <w:r w:rsidRPr="000C4F0D">
              <w:rPr>
                <w:rFonts w:ascii="Trebuchet MS" w:hAnsi="Trebuchet MS"/>
                <w:sz w:val="24"/>
                <w:szCs w:val="24"/>
                <w:lang w:val="en-US"/>
              </w:rPr>
              <w:t>italy</w:t>
            </w:r>
            <w:proofErr w:type="spellEnd"/>
            <w:r w:rsidRPr="000C4F0D">
              <w:rPr>
                <w:rFonts w:ascii="Trebuchet MS" w:hAnsi="Trebuchet MS"/>
                <w:sz w:val="24"/>
                <w:szCs w:val="24"/>
                <w:lang w:val="en-US"/>
              </w:rPr>
              <w:t xml:space="preserve">, the typology of po members includes, in addition to cooperatives, other corporate forms such as consortium companies or limited liability companies to which many producers </w:t>
            </w:r>
            <w:proofErr w:type="gramStart"/>
            <w:r w:rsidRPr="000C4F0D">
              <w:rPr>
                <w:rFonts w:ascii="Trebuchet MS" w:hAnsi="Trebuchet MS"/>
                <w:sz w:val="24"/>
                <w:szCs w:val="24"/>
                <w:lang w:val="en-US"/>
              </w:rPr>
              <w:t>belong</w:t>
            </w:r>
            <w:proofErr w:type="gramEnd"/>
            <w:r w:rsidRPr="000C4F0D">
              <w:rPr>
                <w:rFonts w:ascii="Trebuchet MS" w:hAnsi="Trebuchet MS"/>
                <w:sz w:val="24"/>
                <w:szCs w:val="24"/>
                <w:lang w:val="en-US"/>
              </w:rPr>
              <w:t xml:space="preserve"> and which create </w:t>
            </w:r>
            <w:proofErr w:type="spellStart"/>
            <w:r w:rsidRPr="000C4F0D">
              <w:rPr>
                <w:rFonts w:ascii="Trebuchet MS" w:hAnsi="Trebuchet MS"/>
                <w:sz w:val="24"/>
                <w:szCs w:val="24"/>
                <w:lang w:val="en-US"/>
              </w:rPr>
              <w:t>a</w:t>
            </w:r>
            <w:proofErr w:type="spellEnd"/>
            <w:r w:rsidRPr="000C4F0D">
              <w:rPr>
                <w:rFonts w:ascii="Trebuchet MS" w:hAnsi="Trebuchet MS"/>
                <w:sz w:val="24"/>
                <w:szCs w:val="24"/>
                <w:lang w:val="en-US"/>
              </w:rPr>
              <w:t xml:space="preserve"> effective concentration of large volumes of fruit and vegetables.</w:t>
            </w:r>
          </w:p>
        </w:tc>
      </w:tr>
      <w:tr w:rsidR="009612AB" w:rsidRPr="000C4F0D" w14:paraId="68ACBC2A" w14:textId="77777777" w:rsidTr="00F10C56">
        <w:tc>
          <w:tcPr>
            <w:tcW w:w="4531" w:type="dxa"/>
          </w:tcPr>
          <w:p w14:paraId="11574F73" w14:textId="6C984760" w:rsidR="009612AB" w:rsidRPr="000C4F0D" w:rsidRDefault="009612AB" w:rsidP="009612AB">
            <w:pPr>
              <w:jc w:val="center"/>
              <w:rPr>
                <w:rFonts w:ascii="Trebuchet MS" w:hAnsi="Trebuchet MS"/>
                <w:sz w:val="24"/>
                <w:szCs w:val="24"/>
                <w:lang w:val="en-US"/>
              </w:rPr>
            </w:pPr>
            <w:r w:rsidRPr="000C4F0D">
              <w:rPr>
                <w:rFonts w:ascii="Trebuchet MS" w:hAnsi="Trebuchet MS" w:cstheme="minorHAnsi"/>
                <w:sz w:val="24"/>
                <w:szCs w:val="24"/>
                <w:lang w:val="en-US"/>
              </w:rPr>
              <w:t>□</w:t>
            </w:r>
          </w:p>
        </w:tc>
        <w:tc>
          <w:tcPr>
            <w:tcW w:w="4531" w:type="dxa"/>
          </w:tcPr>
          <w:p w14:paraId="5D8F9750" w14:textId="28F720AB" w:rsidR="009612AB" w:rsidRPr="000C4F0D" w:rsidRDefault="009612AB" w:rsidP="009612AB">
            <w:pPr>
              <w:jc w:val="center"/>
              <w:rPr>
                <w:rFonts w:ascii="Trebuchet MS" w:hAnsi="Trebuchet MS"/>
                <w:sz w:val="24"/>
                <w:szCs w:val="24"/>
                <w:lang w:val="en-US"/>
              </w:rPr>
            </w:pPr>
            <w:r w:rsidRPr="000C4F0D">
              <w:rPr>
                <w:rFonts w:ascii="Trebuchet MS" w:hAnsi="Trebuchet MS" w:cstheme="minorHAnsi"/>
                <w:sz w:val="24"/>
                <w:szCs w:val="24"/>
                <w:lang w:val="en-US"/>
              </w:rPr>
              <w:t>□</w:t>
            </w:r>
          </w:p>
        </w:tc>
      </w:tr>
      <w:tr w:rsidR="00F10C56" w:rsidRPr="000C4F0D" w14:paraId="36E727F8" w14:textId="77777777" w:rsidTr="00F10C56">
        <w:tc>
          <w:tcPr>
            <w:tcW w:w="9062" w:type="dxa"/>
            <w:gridSpan w:val="2"/>
          </w:tcPr>
          <w:p w14:paraId="19A69ED2" w14:textId="77777777" w:rsidR="00F10C56" w:rsidRPr="000C4F0D" w:rsidRDefault="00F10C56" w:rsidP="00F10C56">
            <w:pPr>
              <w:jc w:val="center"/>
              <w:rPr>
                <w:rFonts w:ascii="Trebuchet MS" w:hAnsi="Trebuchet MS"/>
                <w:b/>
                <w:i/>
                <w:sz w:val="24"/>
                <w:szCs w:val="24"/>
                <w:lang w:val="en-US"/>
              </w:rPr>
            </w:pPr>
            <w:r w:rsidRPr="000C4F0D">
              <w:rPr>
                <w:rFonts w:ascii="Trebuchet MS" w:hAnsi="Trebuchet MS"/>
                <w:b/>
                <w:i/>
                <w:sz w:val="24"/>
                <w:szCs w:val="24"/>
                <w:lang w:val="en-US"/>
              </w:rPr>
              <w:t>Which comment has higher information quality in your view?</w:t>
            </w:r>
          </w:p>
          <w:p w14:paraId="6ABEDB12" w14:textId="77777777" w:rsidR="00F10C56" w:rsidRPr="000C4F0D" w:rsidRDefault="00F10C56" w:rsidP="009612AB">
            <w:pPr>
              <w:jc w:val="center"/>
              <w:rPr>
                <w:rFonts w:ascii="Trebuchet MS" w:hAnsi="Trebuchet MS" w:cstheme="minorHAnsi"/>
                <w:sz w:val="24"/>
                <w:szCs w:val="24"/>
                <w:lang w:val="en-US"/>
              </w:rPr>
            </w:pPr>
          </w:p>
        </w:tc>
      </w:tr>
    </w:tbl>
    <w:p w14:paraId="5F0573DD" w14:textId="3439661B" w:rsidR="009612AB" w:rsidRPr="000C4F0D" w:rsidRDefault="009612AB" w:rsidP="00C83B61">
      <w:pPr>
        <w:jc w:val="both"/>
        <w:rPr>
          <w:rFonts w:ascii="Trebuchet MS" w:hAnsi="Trebuchet MS"/>
          <w:sz w:val="24"/>
          <w:szCs w:val="24"/>
          <w:lang w:val="en-US"/>
        </w:rPr>
      </w:pPr>
    </w:p>
    <w:p w14:paraId="190EF5F9" w14:textId="01E16422" w:rsidR="00663C28" w:rsidRPr="000C4F0D" w:rsidRDefault="00663C28" w:rsidP="00C83B61">
      <w:pPr>
        <w:jc w:val="both"/>
        <w:rPr>
          <w:rFonts w:ascii="Trebuchet MS" w:hAnsi="Trebuchet MS"/>
          <w:sz w:val="24"/>
          <w:szCs w:val="24"/>
          <w:lang w:val="en-US"/>
        </w:rPr>
      </w:pPr>
    </w:p>
    <w:p w14:paraId="3ECB17BC" w14:textId="77777777" w:rsidR="00663C28" w:rsidRPr="000C4F0D" w:rsidRDefault="00663C28" w:rsidP="00C83B61">
      <w:pPr>
        <w:jc w:val="both"/>
        <w:rPr>
          <w:rFonts w:ascii="Trebuchet MS" w:hAnsi="Trebuchet MS"/>
          <w:sz w:val="24"/>
          <w:szCs w:val="24"/>
          <w:lang w:val="en-US"/>
        </w:rPr>
      </w:pPr>
    </w:p>
    <w:p w14:paraId="78797B68" w14:textId="5CF9E847" w:rsidR="00C83B61" w:rsidRPr="000C4F0D" w:rsidRDefault="00F10C56" w:rsidP="00C83B61">
      <w:pPr>
        <w:jc w:val="both"/>
        <w:rPr>
          <w:rFonts w:ascii="Trebuchet MS" w:hAnsi="Trebuchet MS"/>
          <w:b/>
          <w:sz w:val="24"/>
          <w:szCs w:val="24"/>
          <w:lang w:val="en-US"/>
        </w:rPr>
      </w:pPr>
      <w:r w:rsidRPr="000C4F0D">
        <w:rPr>
          <w:rFonts w:ascii="Trebuchet MS" w:hAnsi="Trebuchet MS"/>
          <w:b/>
          <w:sz w:val="24"/>
          <w:szCs w:val="24"/>
          <w:u w:val="single"/>
          <w:lang w:val="en-US"/>
        </w:rPr>
        <w:t>Pros</w:t>
      </w:r>
      <w:r w:rsidRPr="000C4F0D">
        <w:rPr>
          <w:rFonts w:ascii="Trebuchet MS" w:hAnsi="Trebuchet MS"/>
          <w:b/>
          <w:sz w:val="24"/>
          <w:szCs w:val="24"/>
          <w:lang w:val="en-US"/>
        </w:rPr>
        <w:t>:</w:t>
      </w:r>
    </w:p>
    <w:p w14:paraId="452E7C2B" w14:textId="0A1C964F" w:rsidR="00F10C56" w:rsidRPr="000C4F0D" w:rsidRDefault="00F10C56" w:rsidP="00F10C56">
      <w:pPr>
        <w:pStyle w:val="ListParagraph"/>
        <w:numPr>
          <w:ilvl w:val="0"/>
          <w:numId w:val="4"/>
        </w:numPr>
        <w:jc w:val="both"/>
        <w:rPr>
          <w:rFonts w:ascii="Trebuchet MS" w:hAnsi="Trebuchet MS"/>
          <w:sz w:val="24"/>
          <w:szCs w:val="24"/>
          <w:lang w:val="en-US"/>
        </w:rPr>
      </w:pPr>
      <w:r w:rsidRPr="000C4F0D">
        <w:rPr>
          <w:rFonts w:ascii="Trebuchet MS" w:hAnsi="Trebuchet MS"/>
          <w:sz w:val="24"/>
          <w:szCs w:val="24"/>
          <w:lang w:val="en-US"/>
        </w:rPr>
        <w:t xml:space="preserve">For latent variables, relative comparison if often </w:t>
      </w:r>
      <w:r w:rsidR="00D52BBF" w:rsidRPr="000C4F0D">
        <w:rPr>
          <w:rFonts w:ascii="Trebuchet MS" w:hAnsi="Trebuchet MS"/>
          <w:sz w:val="24"/>
          <w:szCs w:val="24"/>
          <w:lang w:val="en-US"/>
        </w:rPr>
        <w:t xml:space="preserve">much </w:t>
      </w:r>
      <w:r w:rsidRPr="000C4F0D">
        <w:rPr>
          <w:rFonts w:ascii="Trebuchet MS" w:hAnsi="Trebuchet MS"/>
          <w:sz w:val="24"/>
          <w:szCs w:val="24"/>
          <w:lang w:val="en-US"/>
        </w:rPr>
        <w:t xml:space="preserve">easier and much more reliable </w:t>
      </w:r>
      <w:r w:rsidR="00D52BBF" w:rsidRPr="000C4F0D">
        <w:rPr>
          <w:rFonts w:ascii="Trebuchet MS" w:hAnsi="Trebuchet MS"/>
          <w:sz w:val="24"/>
          <w:szCs w:val="24"/>
          <w:lang w:val="en-US"/>
        </w:rPr>
        <w:t xml:space="preserve">for coders tasked with identifying an abstract latent concept – this </w:t>
      </w:r>
      <w:r w:rsidRPr="000C4F0D">
        <w:rPr>
          <w:rFonts w:ascii="Trebuchet MS" w:hAnsi="Trebuchet MS"/>
          <w:sz w:val="24"/>
          <w:szCs w:val="24"/>
          <w:lang w:val="en-US"/>
        </w:rPr>
        <w:t xml:space="preserve">can be easily seen along this illustration </w:t>
      </w:r>
      <w:r w:rsidR="00D52BBF" w:rsidRPr="000C4F0D">
        <w:rPr>
          <mc:AlternateContent>
            <mc:Choice Requires="w16se">
              <w:rFonts w:ascii="Trebuchet MS" w:hAnsi="Trebuchet MS"/>
            </mc:Choice>
            <mc:Fallback>
              <w:rFonts w:ascii="Segoe UI Emoji" w:eastAsia="Segoe UI Emoji" w:hAnsi="Segoe UI Emoji" w:cs="Segoe UI Emoji"/>
            </mc:Fallback>
          </mc:AlternateContent>
          <w:sz w:val="24"/>
          <w:szCs w:val="24"/>
          <w:lang w:val="en-US"/>
        </w:rPr>
        <mc:AlternateContent>
          <mc:Choice Requires="w16se">
            <w16se:symEx w16se:font="Segoe UI Emoji" w16se:char="1F609"/>
          </mc:Choice>
          <mc:Fallback>
            <w:t>😉</w:t>
          </mc:Fallback>
        </mc:AlternateContent>
      </w:r>
    </w:p>
    <w:p w14:paraId="30331CCB" w14:textId="585AA4D3" w:rsidR="00F10C56" w:rsidRPr="000C4F0D" w:rsidRDefault="00F10C56" w:rsidP="00F10C56">
      <w:pPr>
        <w:pStyle w:val="ListParagraph"/>
        <w:jc w:val="both"/>
        <w:rPr>
          <w:rFonts w:ascii="Trebuchet MS" w:hAnsi="Trebuchet MS"/>
          <w:sz w:val="24"/>
          <w:szCs w:val="24"/>
          <w:lang w:val="en-US"/>
        </w:rPr>
      </w:pPr>
      <w:r w:rsidRPr="000C4F0D">
        <w:rPr>
          <w:rFonts w:ascii="Trebuchet MS" w:hAnsi="Trebuchet MS"/>
          <w:noProof/>
          <w:sz w:val="24"/>
          <w:szCs w:val="24"/>
        </w:rPr>
        <w:lastRenderedPageBreak/>
        <w:drawing>
          <wp:inline distT="0" distB="0" distL="0" distR="0" wp14:anchorId="1E3251DE" wp14:editId="65F02179">
            <wp:extent cx="4772454" cy="2146370"/>
            <wp:effectExtent l="19050" t="19050" r="28575" b="25400"/>
            <wp:docPr id="1" name="Grafik 1" descr="https://static.cambridge.org/binary/version/id/urn:cambridge.org:id:binary:20171121123800269-0947:S0003055417000302:S0003055417000302_fig1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ambridge.org/binary/version/id/urn:cambridge.org:id:binary:20171121123800269-0947:S0003055417000302:S0003055417000302_fig1g.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3427" cy="2169294"/>
                    </a:xfrm>
                    <a:prstGeom prst="rect">
                      <a:avLst/>
                    </a:prstGeom>
                    <a:noFill/>
                    <a:ln>
                      <a:solidFill>
                        <a:schemeClr val="tx1"/>
                      </a:solidFill>
                    </a:ln>
                  </pic:spPr>
                </pic:pic>
              </a:graphicData>
            </a:graphic>
          </wp:inline>
        </w:drawing>
      </w:r>
      <w:r w:rsidR="00663C28" w:rsidRPr="000C4F0D">
        <w:rPr>
          <w:rFonts w:ascii="Trebuchet MS" w:hAnsi="Trebuchet MS"/>
          <w:sz w:val="24"/>
          <w:szCs w:val="24"/>
          <w:lang w:val="en-US"/>
        </w:rPr>
        <w:t xml:space="preserve"> (</w:t>
      </w:r>
      <w:hyperlink r:id="rId13" w:history="1">
        <w:r w:rsidR="00663C28" w:rsidRPr="000C4F0D">
          <w:rPr>
            <w:rStyle w:val="Hyperlink"/>
            <w:rFonts w:ascii="Trebuchet MS" w:hAnsi="Trebuchet MS"/>
            <w:sz w:val="24"/>
            <w:szCs w:val="24"/>
            <w:lang w:val="en-US"/>
          </w:rPr>
          <w:t>sou</w:t>
        </w:r>
        <w:r w:rsidR="00663C28" w:rsidRPr="000C4F0D">
          <w:rPr>
            <w:rStyle w:val="Hyperlink"/>
            <w:rFonts w:ascii="Trebuchet MS" w:hAnsi="Trebuchet MS"/>
            <w:sz w:val="24"/>
            <w:szCs w:val="24"/>
            <w:lang w:val="en-US"/>
          </w:rPr>
          <w:t>r</w:t>
        </w:r>
        <w:r w:rsidR="00663C28" w:rsidRPr="000C4F0D">
          <w:rPr>
            <w:rStyle w:val="Hyperlink"/>
            <w:rFonts w:ascii="Trebuchet MS" w:hAnsi="Trebuchet MS"/>
            <w:sz w:val="24"/>
            <w:szCs w:val="24"/>
            <w:lang w:val="en-US"/>
          </w:rPr>
          <w:t>ce</w:t>
        </w:r>
      </w:hyperlink>
      <w:r w:rsidR="00663C28" w:rsidRPr="000C4F0D">
        <w:rPr>
          <w:rFonts w:ascii="Trebuchet MS" w:hAnsi="Trebuchet MS"/>
          <w:sz w:val="24"/>
          <w:szCs w:val="24"/>
          <w:lang w:val="en-US"/>
        </w:rPr>
        <w:t>)</w:t>
      </w:r>
    </w:p>
    <w:p w14:paraId="6C2A8DB2" w14:textId="4E0064CD" w:rsidR="00D52BBF" w:rsidRPr="000C4F0D" w:rsidRDefault="00D52BBF" w:rsidP="00F10C56">
      <w:pPr>
        <w:pStyle w:val="ListParagraph"/>
        <w:numPr>
          <w:ilvl w:val="0"/>
          <w:numId w:val="4"/>
        </w:numPr>
        <w:jc w:val="both"/>
        <w:rPr>
          <w:rFonts w:ascii="Trebuchet MS" w:hAnsi="Trebuchet MS"/>
          <w:sz w:val="24"/>
          <w:szCs w:val="24"/>
          <w:lang w:val="en-US"/>
        </w:rPr>
      </w:pPr>
      <w:r w:rsidRPr="000C4F0D">
        <w:rPr>
          <w:rFonts w:ascii="Trebuchet MS" w:hAnsi="Trebuchet MS"/>
          <w:sz w:val="24"/>
          <w:szCs w:val="24"/>
          <w:lang w:val="en-US"/>
        </w:rPr>
        <w:t>Implicit coder bias (internal benchmarks of information quality) is not such a big issue here</w:t>
      </w:r>
    </w:p>
    <w:p w14:paraId="55F7663E" w14:textId="37314BA1" w:rsidR="00F10C56" w:rsidRPr="000C4F0D" w:rsidRDefault="00F10C56" w:rsidP="00F10C56">
      <w:pPr>
        <w:pStyle w:val="ListParagraph"/>
        <w:numPr>
          <w:ilvl w:val="0"/>
          <w:numId w:val="4"/>
        </w:numPr>
        <w:jc w:val="both"/>
        <w:rPr>
          <w:rFonts w:ascii="Trebuchet MS" w:hAnsi="Trebuchet MS"/>
          <w:sz w:val="24"/>
          <w:szCs w:val="24"/>
          <w:lang w:val="en-US"/>
        </w:rPr>
      </w:pPr>
      <w:r w:rsidRPr="000C4F0D">
        <w:rPr>
          <w:rFonts w:ascii="Trebuchet MS" w:hAnsi="Trebuchet MS"/>
          <w:sz w:val="24"/>
          <w:szCs w:val="24"/>
          <w:lang w:val="en-US"/>
        </w:rPr>
        <w:t xml:space="preserve">Based on pairwise comparisons (or best-worst scaling in small groups of four or so) models exist to extract the relative value of a latent concept (e.g. </w:t>
      </w:r>
      <w:hyperlink r:id="rId14" w:history="1">
        <w:r w:rsidRPr="000C4F0D">
          <w:rPr>
            <w:rStyle w:val="Hyperlink"/>
            <w:rFonts w:ascii="Trebuchet MS" w:hAnsi="Trebuchet MS"/>
            <w:sz w:val="24"/>
            <w:szCs w:val="24"/>
            <w:lang w:val="en-US"/>
          </w:rPr>
          <w:t>her</w:t>
        </w:r>
        <w:r w:rsidRPr="000C4F0D">
          <w:rPr>
            <w:rStyle w:val="Hyperlink"/>
            <w:rFonts w:ascii="Trebuchet MS" w:hAnsi="Trebuchet MS"/>
            <w:sz w:val="24"/>
            <w:szCs w:val="24"/>
            <w:lang w:val="en-US"/>
          </w:rPr>
          <w:t>e</w:t>
        </w:r>
      </w:hyperlink>
      <w:r w:rsidRPr="000C4F0D">
        <w:rPr>
          <w:rFonts w:ascii="Trebuchet MS" w:hAnsi="Trebuchet MS"/>
          <w:sz w:val="24"/>
          <w:szCs w:val="24"/>
          <w:lang w:val="en-US"/>
        </w:rPr>
        <w:t xml:space="preserve">, </w:t>
      </w:r>
      <w:hyperlink r:id="rId15" w:history="1">
        <w:r w:rsidRPr="000C4F0D">
          <w:rPr>
            <w:rStyle w:val="Hyperlink"/>
            <w:rFonts w:ascii="Trebuchet MS" w:hAnsi="Trebuchet MS"/>
            <w:sz w:val="24"/>
            <w:szCs w:val="24"/>
            <w:lang w:val="en-US"/>
          </w:rPr>
          <w:t>he</w:t>
        </w:r>
        <w:r w:rsidRPr="000C4F0D">
          <w:rPr>
            <w:rStyle w:val="Hyperlink"/>
            <w:rFonts w:ascii="Trebuchet MS" w:hAnsi="Trebuchet MS"/>
            <w:sz w:val="24"/>
            <w:szCs w:val="24"/>
            <w:lang w:val="en-US"/>
          </w:rPr>
          <w:t>r</w:t>
        </w:r>
        <w:r w:rsidRPr="000C4F0D">
          <w:rPr>
            <w:rStyle w:val="Hyperlink"/>
            <w:rFonts w:ascii="Trebuchet MS" w:hAnsi="Trebuchet MS"/>
            <w:sz w:val="24"/>
            <w:szCs w:val="24"/>
            <w:lang w:val="en-US"/>
          </w:rPr>
          <w:t>e</w:t>
        </w:r>
      </w:hyperlink>
      <w:r w:rsidRPr="000C4F0D">
        <w:rPr>
          <w:rFonts w:ascii="Trebuchet MS" w:hAnsi="Trebuchet MS"/>
          <w:sz w:val="24"/>
          <w:szCs w:val="24"/>
          <w:lang w:val="en-US"/>
        </w:rPr>
        <w:t>, or here). For validation, we could then assess our measures based on how well the predict (or correlate with) this latent variable</w:t>
      </w:r>
    </w:p>
    <w:p w14:paraId="10277D2B" w14:textId="40016FFA" w:rsidR="00F10C56" w:rsidRPr="000C4F0D" w:rsidRDefault="00F10C56" w:rsidP="00F10C56">
      <w:pPr>
        <w:pStyle w:val="ListParagraph"/>
        <w:numPr>
          <w:ilvl w:val="0"/>
          <w:numId w:val="4"/>
        </w:numPr>
        <w:jc w:val="both"/>
        <w:rPr>
          <w:rFonts w:ascii="Trebuchet MS" w:hAnsi="Trebuchet MS"/>
          <w:sz w:val="24"/>
          <w:szCs w:val="24"/>
          <w:lang w:val="en-US"/>
        </w:rPr>
      </w:pPr>
      <w:r w:rsidRPr="000C4F0D">
        <w:rPr>
          <w:rFonts w:ascii="Trebuchet MS" w:hAnsi="Trebuchet MS"/>
          <w:sz w:val="24"/>
          <w:szCs w:val="24"/>
          <w:lang w:val="en-US"/>
        </w:rPr>
        <w:t>State of the art approach</w:t>
      </w:r>
    </w:p>
    <w:p w14:paraId="20F78D1D" w14:textId="41AF2F6D" w:rsidR="00F10C56" w:rsidRPr="000C4F0D" w:rsidRDefault="00F10C56" w:rsidP="00F10C56">
      <w:pPr>
        <w:jc w:val="both"/>
        <w:rPr>
          <w:rFonts w:ascii="Trebuchet MS" w:hAnsi="Trebuchet MS"/>
          <w:sz w:val="24"/>
          <w:szCs w:val="24"/>
          <w:lang w:val="en-US"/>
        </w:rPr>
      </w:pPr>
    </w:p>
    <w:p w14:paraId="78BB44FB" w14:textId="390BEA62" w:rsidR="00F10C56" w:rsidRPr="000C4F0D" w:rsidRDefault="00F10C56" w:rsidP="00F10C56">
      <w:pPr>
        <w:jc w:val="both"/>
        <w:rPr>
          <w:rFonts w:ascii="Trebuchet MS" w:hAnsi="Trebuchet MS"/>
          <w:b/>
          <w:sz w:val="24"/>
          <w:szCs w:val="24"/>
          <w:u w:val="single"/>
          <w:lang w:val="en-US"/>
        </w:rPr>
      </w:pPr>
      <w:commentRangeStart w:id="57"/>
      <w:r w:rsidRPr="000C4F0D">
        <w:rPr>
          <w:rFonts w:ascii="Trebuchet MS" w:hAnsi="Trebuchet MS"/>
          <w:b/>
          <w:sz w:val="24"/>
          <w:szCs w:val="24"/>
          <w:u w:val="single"/>
          <w:lang w:val="en-US"/>
        </w:rPr>
        <w:t>Cons:</w:t>
      </w:r>
    </w:p>
    <w:p w14:paraId="192B71BE" w14:textId="3761CF88" w:rsidR="00F10C56" w:rsidRPr="000C4F0D" w:rsidRDefault="00F10C56" w:rsidP="00F10C56">
      <w:pPr>
        <w:pStyle w:val="ListParagraph"/>
        <w:numPr>
          <w:ilvl w:val="0"/>
          <w:numId w:val="4"/>
        </w:numPr>
        <w:jc w:val="both"/>
        <w:rPr>
          <w:rFonts w:ascii="Trebuchet MS" w:hAnsi="Trebuchet MS"/>
          <w:sz w:val="24"/>
          <w:szCs w:val="24"/>
          <w:lang w:val="en-US"/>
        </w:rPr>
      </w:pPr>
      <w:r w:rsidRPr="000C4F0D">
        <w:rPr>
          <w:rFonts w:ascii="Trebuchet MS" w:hAnsi="Trebuchet MS"/>
          <w:sz w:val="24"/>
          <w:szCs w:val="24"/>
          <w:lang w:val="en-US"/>
        </w:rPr>
        <w:t>This would involve quite some programming work for the coding app</w:t>
      </w:r>
    </w:p>
    <w:p w14:paraId="3E6372E4" w14:textId="02AFEDAD" w:rsidR="00F10C56" w:rsidRPr="000C4F0D" w:rsidRDefault="00F10C56" w:rsidP="00F10C56">
      <w:pPr>
        <w:pStyle w:val="ListParagraph"/>
        <w:numPr>
          <w:ilvl w:val="0"/>
          <w:numId w:val="4"/>
        </w:numPr>
        <w:jc w:val="both"/>
        <w:rPr>
          <w:rFonts w:ascii="Trebuchet MS" w:hAnsi="Trebuchet MS"/>
          <w:sz w:val="24"/>
          <w:szCs w:val="24"/>
          <w:lang w:val="en-US"/>
        </w:rPr>
      </w:pPr>
      <w:r w:rsidRPr="000C4F0D">
        <w:rPr>
          <w:rFonts w:ascii="Trebuchet MS" w:hAnsi="Trebuchet MS"/>
          <w:sz w:val="24"/>
          <w:szCs w:val="24"/>
          <w:lang w:val="en-US"/>
        </w:rPr>
        <w:t>I would need to dig into sampling (see also below) as one needs to make sure that each individually comment is compared sufficiently often to other examples.</w:t>
      </w:r>
    </w:p>
    <w:p w14:paraId="323DBFB2" w14:textId="636112AE" w:rsidR="00D52BBF" w:rsidRDefault="00D52BBF" w:rsidP="00F10C56">
      <w:pPr>
        <w:pStyle w:val="ListParagraph"/>
        <w:numPr>
          <w:ilvl w:val="0"/>
          <w:numId w:val="4"/>
        </w:numPr>
        <w:jc w:val="both"/>
        <w:rPr>
          <w:ins w:id="58" w:author="Adriana Bunea" w:date="2025-08-26T13:59:00Z" w16du:dateUtc="2025-08-26T11:59:00Z"/>
          <w:rFonts w:ascii="Trebuchet MS" w:hAnsi="Trebuchet MS"/>
          <w:sz w:val="24"/>
          <w:szCs w:val="24"/>
          <w:lang w:val="en-US"/>
        </w:rPr>
      </w:pPr>
      <w:r w:rsidRPr="000C4F0D">
        <w:rPr>
          <w:rFonts w:ascii="Trebuchet MS" w:hAnsi="Trebuchet MS"/>
          <w:sz w:val="24"/>
          <w:szCs w:val="24"/>
          <w:lang w:val="en-US"/>
        </w:rPr>
        <w:t>Statistical models become somewhat more complex</w:t>
      </w:r>
      <w:commentRangeEnd w:id="57"/>
      <w:r w:rsidR="004A3AA0">
        <w:rPr>
          <w:rStyle w:val="CommentReference"/>
        </w:rPr>
        <w:commentReference w:id="57"/>
      </w:r>
    </w:p>
    <w:p w14:paraId="0DE76382" w14:textId="77777777" w:rsidR="0033662A" w:rsidRDefault="0033662A" w:rsidP="0033662A">
      <w:pPr>
        <w:jc w:val="both"/>
        <w:rPr>
          <w:ins w:id="59" w:author="Adriana Bunea" w:date="2025-08-26T13:59:00Z" w16du:dateUtc="2025-08-26T11:59:00Z"/>
          <w:rFonts w:ascii="Trebuchet MS" w:hAnsi="Trebuchet MS"/>
          <w:sz w:val="24"/>
          <w:szCs w:val="24"/>
          <w:lang w:val="en-US"/>
        </w:rPr>
      </w:pPr>
    </w:p>
    <w:p w14:paraId="146E9901" w14:textId="347B5DBB" w:rsidR="0033662A" w:rsidRDefault="0033662A" w:rsidP="0033662A">
      <w:pPr>
        <w:jc w:val="both"/>
        <w:rPr>
          <w:ins w:id="60" w:author="Adriana Bunea" w:date="2025-08-26T13:59:00Z" w16du:dateUtc="2025-08-26T11:59:00Z"/>
          <w:rFonts w:ascii="Trebuchet MS" w:hAnsi="Trebuchet MS"/>
          <w:sz w:val="24"/>
          <w:szCs w:val="24"/>
          <w:lang w:val="en-US"/>
        </w:rPr>
      </w:pPr>
      <w:ins w:id="61" w:author="Adriana Bunea" w:date="2025-08-26T13:59:00Z" w16du:dateUtc="2025-08-26T11:59:00Z">
        <w:r>
          <w:rPr>
            <w:rFonts w:ascii="Trebuchet MS" w:hAnsi="Trebuchet MS"/>
            <w:sz w:val="24"/>
            <w:szCs w:val="24"/>
            <w:lang w:val="en-US"/>
          </w:rPr>
          <w:t>AB thoughts:</w:t>
        </w:r>
      </w:ins>
    </w:p>
    <w:p w14:paraId="65C01C65" w14:textId="395930E5" w:rsidR="006A74C0" w:rsidRDefault="0033662A" w:rsidP="0033662A">
      <w:pPr>
        <w:jc w:val="both"/>
        <w:rPr>
          <w:ins w:id="62" w:author="Adriana Bunea" w:date="2025-08-26T14:02:00Z" w16du:dateUtc="2025-08-26T12:02:00Z"/>
          <w:rFonts w:ascii="Trebuchet MS" w:hAnsi="Trebuchet MS"/>
          <w:sz w:val="24"/>
          <w:szCs w:val="24"/>
          <w:lang w:val="en-US"/>
        </w:rPr>
      </w:pPr>
      <w:ins w:id="63" w:author="Adriana Bunea" w:date="2025-08-26T13:59:00Z" w16du:dateUtc="2025-08-26T11:59:00Z">
        <w:r>
          <w:rPr>
            <w:rFonts w:ascii="Trebuchet MS" w:hAnsi="Trebuchet MS"/>
            <w:sz w:val="24"/>
            <w:szCs w:val="24"/>
            <w:lang w:val="en-US"/>
          </w:rPr>
          <w:t xml:space="preserve">This approach </w:t>
        </w:r>
      </w:ins>
      <w:ins w:id="64" w:author="Adriana Bunea" w:date="2025-08-26T14:01:00Z" w16du:dateUtc="2025-08-26T12:01:00Z">
        <w:r w:rsidR="006A74C0">
          <w:rPr>
            <w:rFonts w:ascii="Trebuchet MS" w:hAnsi="Trebuchet MS"/>
            <w:sz w:val="24"/>
            <w:szCs w:val="24"/>
            <w:lang w:val="en-US"/>
          </w:rPr>
          <w:t xml:space="preserve">depends less on </w:t>
        </w:r>
      </w:ins>
      <w:ins w:id="65" w:author="Adriana Bunea" w:date="2025-08-26T14:02:00Z" w16du:dateUtc="2025-08-26T12:02:00Z">
        <w:r w:rsidR="006A74C0">
          <w:rPr>
            <w:rFonts w:ascii="Trebuchet MS" w:hAnsi="Trebuchet MS"/>
            <w:sz w:val="24"/>
            <w:szCs w:val="24"/>
            <w:lang w:val="en-US"/>
          </w:rPr>
          <w:t xml:space="preserve">the </w:t>
        </w:r>
      </w:ins>
      <w:ins w:id="66" w:author="Adriana Bunea" w:date="2025-08-26T14:01:00Z" w16du:dateUtc="2025-08-26T12:01:00Z">
        <w:r w:rsidR="006A74C0">
          <w:rPr>
            <w:rFonts w:ascii="Trebuchet MS" w:hAnsi="Trebuchet MS"/>
            <w:sz w:val="24"/>
            <w:szCs w:val="24"/>
            <w:lang w:val="en-US"/>
          </w:rPr>
          <w:t xml:space="preserve">quality of coders and their timelines but implies more work and time for Christian. </w:t>
        </w:r>
      </w:ins>
    </w:p>
    <w:p w14:paraId="4E417538" w14:textId="06DA0319" w:rsidR="0033662A" w:rsidRDefault="006A74C0" w:rsidP="0033662A">
      <w:pPr>
        <w:jc w:val="both"/>
        <w:rPr>
          <w:ins w:id="67" w:author="Adriana Bunea" w:date="2025-08-26T13:59:00Z" w16du:dateUtc="2025-08-26T11:59:00Z"/>
          <w:rFonts w:ascii="Trebuchet MS" w:hAnsi="Trebuchet MS"/>
          <w:sz w:val="24"/>
          <w:szCs w:val="24"/>
          <w:lang w:val="en-US"/>
        </w:rPr>
      </w:pPr>
      <w:ins w:id="68" w:author="Adriana Bunea" w:date="2025-08-26T14:02:00Z" w16du:dateUtc="2025-08-26T12:02:00Z">
        <w:r>
          <w:rPr>
            <w:rFonts w:ascii="Trebuchet MS" w:hAnsi="Trebuchet MS"/>
            <w:sz w:val="24"/>
            <w:szCs w:val="24"/>
            <w:lang w:val="en-US"/>
          </w:rPr>
          <w:t xml:space="preserve">R3 might not be entirely happy. We validate the concept, but not individual dimensions. </w:t>
        </w:r>
      </w:ins>
      <w:ins w:id="69" w:author="Adriana Bunea" w:date="2025-08-26T14:42:00Z" w16du:dateUtc="2025-08-26T12:42:00Z">
        <w:r w:rsidR="00806163">
          <w:rPr>
            <w:rFonts w:ascii="Trebuchet MS" w:hAnsi="Trebuchet MS"/>
            <w:sz w:val="24"/>
            <w:szCs w:val="24"/>
            <w:lang w:val="en-US"/>
          </w:rPr>
          <w:t xml:space="preserve">Although we can point out to him that the validation </w:t>
        </w:r>
        <w:proofErr w:type="gramStart"/>
        <w:r w:rsidR="00806163">
          <w:rPr>
            <w:rFonts w:ascii="Trebuchet MS" w:hAnsi="Trebuchet MS"/>
            <w:sz w:val="24"/>
            <w:szCs w:val="24"/>
            <w:lang w:val="en-US"/>
          </w:rPr>
          <w:t>tests</w:t>
        </w:r>
        <w:proofErr w:type="gramEnd"/>
        <w:r w:rsidR="00806163">
          <w:rPr>
            <w:rFonts w:ascii="Trebuchet MS" w:hAnsi="Trebuchet MS"/>
            <w:sz w:val="24"/>
            <w:szCs w:val="24"/>
            <w:lang w:val="en-US"/>
          </w:rPr>
          <w:t xml:space="preserve"> he asks for are more pertinent for a methodological paper and not a substantive one. See my last </w:t>
        </w:r>
      </w:ins>
      <w:ins w:id="70" w:author="Adriana Bunea" w:date="2025-08-26T14:43:00Z" w16du:dateUtc="2025-08-26T12:43:00Z">
        <w:r w:rsidR="00806163">
          <w:rPr>
            <w:rFonts w:ascii="Trebuchet MS" w:hAnsi="Trebuchet MS"/>
            <w:sz w:val="24"/>
            <w:szCs w:val="24"/>
            <w:lang w:val="en-US"/>
          </w:rPr>
          <w:t>note below on this issue.</w:t>
        </w:r>
      </w:ins>
    </w:p>
    <w:p w14:paraId="61118E06" w14:textId="77777777" w:rsidR="0033662A" w:rsidRPr="0033662A" w:rsidRDefault="0033662A" w:rsidP="0033662A">
      <w:pPr>
        <w:jc w:val="both"/>
        <w:rPr>
          <w:rFonts w:ascii="Trebuchet MS" w:hAnsi="Trebuchet MS"/>
          <w:sz w:val="24"/>
          <w:szCs w:val="24"/>
          <w:lang w:val="en-US"/>
          <w:rPrChange w:id="71" w:author="Adriana Bunea" w:date="2025-08-26T13:59:00Z" w16du:dateUtc="2025-08-26T11:59:00Z">
            <w:rPr>
              <w:lang w:val="en-US"/>
            </w:rPr>
          </w:rPrChange>
        </w:rPr>
        <w:pPrChange w:id="72" w:author="Adriana Bunea" w:date="2025-08-26T13:59:00Z" w16du:dateUtc="2025-08-26T11:59:00Z">
          <w:pPr>
            <w:pStyle w:val="ListParagraph"/>
            <w:numPr>
              <w:numId w:val="4"/>
            </w:numPr>
            <w:ind w:hanging="360"/>
            <w:jc w:val="both"/>
          </w:pPr>
        </w:pPrChange>
      </w:pPr>
    </w:p>
    <w:p w14:paraId="1A2E70F4" w14:textId="1820ABFF" w:rsidR="00D52BBF" w:rsidRPr="000C4F0D" w:rsidRDefault="00D52BBF" w:rsidP="00D52BBF">
      <w:pPr>
        <w:pStyle w:val="Heading2"/>
        <w:rPr>
          <w:rFonts w:ascii="Trebuchet MS" w:hAnsi="Trebuchet MS"/>
          <w:color w:val="auto"/>
          <w:sz w:val="24"/>
          <w:szCs w:val="24"/>
          <w:lang w:val="en-US"/>
        </w:rPr>
      </w:pPr>
      <w:bookmarkStart w:id="73" w:name="_Toc207035462"/>
      <w:r w:rsidRPr="000C4F0D">
        <w:rPr>
          <w:rFonts w:ascii="Trebuchet MS" w:hAnsi="Trebuchet MS"/>
          <w:color w:val="auto"/>
          <w:sz w:val="24"/>
          <w:szCs w:val="24"/>
          <w:lang w:val="en-US"/>
        </w:rPr>
        <w:t>6</w:t>
      </w:r>
      <w:commentRangeStart w:id="74"/>
      <w:commentRangeStart w:id="75"/>
      <w:r w:rsidRPr="000C4F0D">
        <w:rPr>
          <w:rFonts w:ascii="Trebuchet MS" w:hAnsi="Trebuchet MS"/>
          <w:color w:val="auto"/>
          <w:sz w:val="24"/>
          <w:szCs w:val="24"/>
          <w:lang w:val="en-US"/>
        </w:rPr>
        <w:t>. Sampling exemplary texts for coding</w:t>
      </w:r>
      <w:bookmarkEnd w:id="73"/>
      <w:commentRangeEnd w:id="74"/>
      <w:r w:rsidR="005724CA">
        <w:rPr>
          <w:rStyle w:val="CommentReference"/>
          <w:rFonts w:asciiTheme="minorHAnsi" w:eastAsiaTheme="minorHAnsi" w:hAnsiTheme="minorHAnsi" w:cstheme="minorBidi"/>
          <w:color w:val="auto"/>
        </w:rPr>
        <w:commentReference w:id="74"/>
      </w:r>
      <w:commentRangeEnd w:id="75"/>
      <w:r w:rsidR="00FB5F08">
        <w:rPr>
          <w:rStyle w:val="CommentReference"/>
          <w:rFonts w:asciiTheme="minorHAnsi" w:eastAsiaTheme="minorHAnsi" w:hAnsiTheme="minorHAnsi" w:cstheme="minorBidi"/>
          <w:color w:val="auto"/>
        </w:rPr>
        <w:commentReference w:id="75"/>
      </w:r>
    </w:p>
    <w:p w14:paraId="22F8D8DF" w14:textId="3FA499EF" w:rsidR="00D52BBF" w:rsidRPr="000C4F0D" w:rsidRDefault="00D52BBF" w:rsidP="00D52BBF">
      <w:pPr>
        <w:rPr>
          <w:rFonts w:ascii="Trebuchet MS" w:hAnsi="Trebuchet MS"/>
          <w:sz w:val="24"/>
          <w:szCs w:val="24"/>
          <w:lang w:val="en-US"/>
        </w:rPr>
      </w:pPr>
    </w:p>
    <w:p w14:paraId="5DE69275" w14:textId="77777777" w:rsidR="006A29E4" w:rsidRPr="000C4F0D" w:rsidRDefault="00D52BBF" w:rsidP="002B3657">
      <w:pPr>
        <w:jc w:val="both"/>
        <w:rPr>
          <w:rFonts w:ascii="Trebuchet MS" w:hAnsi="Trebuchet MS"/>
          <w:sz w:val="24"/>
          <w:szCs w:val="24"/>
          <w:lang w:val="en-US"/>
        </w:rPr>
      </w:pPr>
      <w:r w:rsidRPr="000C4F0D">
        <w:rPr>
          <w:rFonts w:ascii="Trebuchet MS" w:hAnsi="Trebuchet MS"/>
          <w:sz w:val="24"/>
          <w:szCs w:val="24"/>
          <w:lang w:val="en-US"/>
        </w:rPr>
        <w:t xml:space="preserve">The final crucial question is what the coders get to see. </w:t>
      </w:r>
      <w:r w:rsidR="006A29E4" w:rsidRPr="000C4F0D">
        <w:rPr>
          <w:rFonts w:ascii="Trebuchet MS" w:hAnsi="Trebuchet MS"/>
          <w:sz w:val="24"/>
          <w:szCs w:val="24"/>
          <w:lang w:val="en-US"/>
        </w:rPr>
        <w:t>Two</w:t>
      </w:r>
      <w:r w:rsidRPr="000C4F0D">
        <w:rPr>
          <w:rFonts w:ascii="Trebuchet MS" w:hAnsi="Trebuchet MS"/>
          <w:sz w:val="24"/>
          <w:szCs w:val="24"/>
          <w:lang w:val="en-US"/>
        </w:rPr>
        <w:t xml:space="preserve"> </w:t>
      </w:r>
      <w:r w:rsidR="006A29E4" w:rsidRPr="000C4F0D">
        <w:rPr>
          <w:rFonts w:ascii="Trebuchet MS" w:hAnsi="Trebuchet MS"/>
          <w:sz w:val="24"/>
          <w:szCs w:val="24"/>
          <w:lang w:val="en-US"/>
        </w:rPr>
        <w:t>general</w:t>
      </w:r>
      <w:r w:rsidRPr="000C4F0D">
        <w:rPr>
          <w:rFonts w:ascii="Trebuchet MS" w:hAnsi="Trebuchet MS"/>
          <w:sz w:val="24"/>
          <w:szCs w:val="24"/>
          <w:lang w:val="en-US"/>
        </w:rPr>
        <w:t xml:space="preserve"> challenges </w:t>
      </w:r>
      <w:r w:rsidR="006A29E4" w:rsidRPr="000C4F0D">
        <w:rPr>
          <w:rFonts w:ascii="Trebuchet MS" w:hAnsi="Trebuchet MS"/>
          <w:sz w:val="24"/>
          <w:szCs w:val="24"/>
          <w:lang w:val="en-US"/>
        </w:rPr>
        <w:t>occur</w:t>
      </w:r>
      <w:r w:rsidRPr="000C4F0D">
        <w:rPr>
          <w:rFonts w:ascii="Trebuchet MS" w:hAnsi="Trebuchet MS"/>
          <w:sz w:val="24"/>
          <w:szCs w:val="24"/>
          <w:lang w:val="en-US"/>
        </w:rPr>
        <w:t xml:space="preserve"> here in my view</w:t>
      </w:r>
      <w:r w:rsidR="006A29E4" w:rsidRPr="000C4F0D">
        <w:rPr>
          <w:rFonts w:ascii="Trebuchet MS" w:hAnsi="Trebuchet MS"/>
          <w:sz w:val="24"/>
          <w:szCs w:val="24"/>
          <w:lang w:val="en-US"/>
        </w:rPr>
        <w:t xml:space="preserve">. </w:t>
      </w:r>
    </w:p>
    <w:p w14:paraId="28B24522" w14:textId="4BD8CD8E" w:rsidR="00D52BBF" w:rsidRDefault="006A29E4" w:rsidP="002B3657">
      <w:pPr>
        <w:jc w:val="both"/>
        <w:rPr>
          <w:ins w:id="76" w:author="Adriana Bunea" w:date="2025-08-26T14:05:00Z" w16du:dateUtc="2025-08-26T12:05:00Z"/>
          <w:rFonts w:ascii="Trebuchet MS" w:hAnsi="Trebuchet MS"/>
          <w:color w:val="C00000"/>
          <w:sz w:val="24"/>
          <w:szCs w:val="24"/>
          <w:lang w:val="en-US"/>
        </w:rPr>
      </w:pPr>
      <w:r w:rsidRPr="000C4F0D">
        <w:rPr>
          <w:rFonts w:ascii="Trebuchet MS" w:hAnsi="Trebuchet MS"/>
          <w:sz w:val="24"/>
          <w:szCs w:val="24"/>
          <w:lang w:val="en-US"/>
        </w:rPr>
        <w:t>First, t</w:t>
      </w:r>
      <w:r w:rsidR="00D52BBF" w:rsidRPr="000C4F0D">
        <w:rPr>
          <w:rFonts w:ascii="Trebuchet MS" w:hAnsi="Trebuchet MS"/>
          <w:sz w:val="24"/>
          <w:szCs w:val="24"/>
          <w:lang w:val="en-US"/>
        </w:rPr>
        <w:t xml:space="preserve">he feedback texts are often way too long for human coders to digest (especially as we want to compare across a larger sample to get meaningful validity </w:t>
      </w:r>
      <w:r w:rsidR="00D52BBF" w:rsidRPr="000C4F0D">
        <w:rPr>
          <w:rFonts w:ascii="Trebuchet MS" w:hAnsi="Trebuchet MS"/>
          <w:sz w:val="24"/>
          <w:szCs w:val="24"/>
          <w:lang w:val="en-US"/>
        </w:rPr>
        <w:lastRenderedPageBreak/>
        <w:t>assessment)</w:t>
      </w:r>
      <w:r w:rsidRPr="000C4F0D">
        <w:rPr>
          <w:rFonts w:ascii="Trebuchet MS" w:hAnsi="Trebuchet MS"/>
          <w:sz w:val="24"/>
          <w:szCs w:val="24"/>
          <w:lang w:val="en-US"/>
        </w:rPr>
        <w:t xml:space="preserve">. Here I would propose to pick then a fixed set of sentences (2-4, to be determined by inspecting examples qualitatively) from the beginning of each feedback text. </w:t>
      </w:r>
      <w:r w:rsidRPr="000C4F0D">
        <w:rPr>
          <w:rFonts w:ascii="Trebuchet MS" w:hAnsi="Trebuchet MS"/>
          <w:color w:val="C00000"/>
          <w:sz w:val="24"/>
          <w:szCs w:val="24"/>
          <w:lang w:val="en-US"/>
        </w:rPr>
        <w:t>OK?</w:t>
      </w:r>
    </w:p>
    <w:p w14:paraId="22CCF1A6" w14:textId="5577ED3E" w:rsidR="006A74C0" w:rsidRPr="000C4F0D" w:rsidRDefault="006A74C0" w:rsidP="002B3657">
      <w:pPr>
        <w:jc w:val="both"/>
        <w:rPr>
          <w:rFonts w:ascii="Trebuchet MS" w:hAnsi="Trebuchet MS"/>
          <w:color w:val="C00000"/>
          <w:sz w:val="24"/>
          <w:szCs w:val="24"/>
          <w:lang w:val="en-US"/>
        </w:rPr>
      </w:pPr>
      <w:ins w:id="77" w:author="Adriana Bunea" w:date="2025-08-26T14:05:00Z" w16du:dateUtc="2025-08-26T12:05:00Z">
        <w:r>
          <w:rPr>
            <w:rFonts w:ascii="Trebuchet MS" w:hAnsi="Trebuchet MS"/>
            <w:color w:val="C00000"/>
            <w:sz w:val="24"/>
            <w:szCs w:val="24"/>
            <w:lang w:val="en-US"/>
          </w:rPr>
          <w:t xml:space="preserve">AB: </w:t>
        </w:r>
      </w:ins>
      <w:ins w:id="78" w:author="Adriana Bunea" w:date="2025-08-26T14:06:00Z" w16du:dateUtc="2025-08-26T12:06:00Z">
        <w:r>
          <w:rPr>
            <w:rFonts w:ascii="Trebuchet MS" w:hAnsi="Trebuchet MS"/>
            <w:color w:val="C00000"/>
            <w:sz w:val="24"/>
            <w:szCs w:val="24"/>
            <w:lang w:val="en-US"/>
          </w:rPr>
          <w:t xml:space="preserve">I agree that reading the entirety of a comment might be too much. </w:t>
        </w:r>
      </w:ins>
      <w:ins w:id="79" w:author="Adriana Bunea" w:date="2025-08-26T14:08:00Z" w16du:dateUtc="2025-08-26T12:08:00Z">
        <w:r>
          <w:rPr>
            <w:rFonts w:ascii="Trebuchet MS" w:hAnsi="Trebuchet MS"/>
            <w:color w:val="C00000"/>
            <w:sz w:val="24"/>
            <w:szCs w:val="24"/>
            <w:lang w:val="en-US"/>
          </w:rPr>
          <w:t>I would go for the first paragraph of each comment. Not the first sentences only</w:t>
        </w:r>
      </w:ins>
      <w:ins w:id="80" w:author="Adriana Bunea" w:date="2025-08-26T14:43:00Z" w16du:dateUtc="2025-08-26T12:43:00Z">
        <w:r w:rsidR="008D43C7">
          <w:rPr>
            <w:rFonts w:ascii="Trebuchet MS" w:hAnsi="Trebuchet MS"/>
            <w:color w:val="C00000"/>
            <w:sz w:val="24"/>
            <w:szCs w:val="24"/>
            <w:lang w:val="en-US"/>
          </w:rPr>
          <w:t xml:space="preserve"> because</w:t>
        </w:r>
      </w:ins>
      <w:ins w:id="81" w:author="Adriana Bunea" w:date="2025-08-26T14:08:00Z" w16du:dateUtc="2025-08-26T12:08:00Z">
        <w:r>
          <w:rPr>
            <w:rFonts w:ascii="Trebuchet MS" w:hAnsi="Trebuchet MS"/>
            <w:color w:val="C00000"/>
            <w:sz w:val="24"/>
            <w:szCs w:val="24"/>
            <w:lang w:val="en-US"/>
          </w:rPr>
          <w:t xml:space="preserve"> </w:t>
        </w:r>
      </w:ins>
      <w:ins w:id="82" w:author="Adriana Bunea" w:date="2025-08-26T14:44:00Z" w16du:dateUtc="2025-08-26T12:44:00Z">
        <w:r w:rsidR="008D43C7">
          <w:rPr>
            <w:rFonts w:ascii="Trebuchet MS" w:hAnsi="Trebuchet MS"/>
            <w:color w:val="C00000"/>
            <w:sz w:val="24"/>
            <w:szCs w:val="24"/>
            <w:lang w:val="en-US"/>
          </w:rPr>
          <w:t>these</w:t>
        </w:r>
      </w:ins>
      <w:ins w:id="83" w:author="Adriana Bunea" w:date="2025-08-26T14:43:00Z" w16du:dateUtc="2025-08-26T12:43:00Z">
        <w:r w:rsidR="008D43C7">
          <w:rPr>
            <w:rFonts w:ascii="Trebuchet MS" w:hAnsi="Trebuchet MS"/>
            <w:color w:val="C00000"/>
            <w:sz w:val="24"/>
            <w:szCs w:val="24"/>
            <w:lang w:val="en-US"/>
          </w:rPr>
          <w:t xml:space="preserve"> </w:t>
        </w:r>
      </w:ins>
      <w:ins w:id="84" w:author="Adriana Bunea" w:date="2025-08-26T14:08:00Z" w16du:dateUtc="2025-08-26T12:08:00Z">
        <w:r>
          <w:rPr>
            <w:rFonts w:ascii="Trebuchet MS" w:hAnsi="Trebuchet MS"/>
            <w:color w:val="C00000"/>
            <w:sz w:val="24"/>
            <w:szCs w:val="24"/>
            <w:lang w:val="en-US"/>
          </w:rPr>
          <w:t>might include the names of the orga</w:t>
        </w:r>
      </w:ins>
      <w:ins w:id="85" w:author="Adriana Bunea" w:date="2025-08-26T14:09:00Z" w16du:dateUtc="2025-08-26T12:09:00Z">
        <w:r>
          <w:rPr>
            <w:rFonts w:ascii="Trebuchet MS" w:hAnsi="Trebuchet MS"/>
            <w:color w:val="C00000"/>
            <w:sz w:val="24"/>
            <w:szCs w:val="24"/>
            <w:lang w:val="en-US"/>
          </w:rPr>
          <w:t>nizational stakeholder</w:t>
        </w:r>
      </w:ins>
      <w:ins w:id="86" w:author="Adriana Bunea" w:date="2025-08-26T14:43:00Z" w16du:dateUtc="2025-08-26T12:43:00Z">
        <w:r w:rsidR="008D43C7">
          <w:rPr>
            <w:rFonts w:ascii="Trebuchet MS" w:hAnsi="Trebuchet MS"/>
            <w:color w:val="C00000"/>
            <w:sz w:val="24"/>
            <w:szCs w:val="24"/>
            <w:lang w:val="en-US"/>
          </w:rPr>
          <w:t>s</w:t>
        </w:r>
      </w:ins>
      <w:ins w:id="87" w:author="Adriana Bunea" w:date="2025-08-26T14:44:00Z" w16du:dateUtc="2025-08-26T12:44:00Z">
        <w:r w:rsidR="008D43C7">
          <w:rPr>
            <w:rFonts w:ascii="Trebuchet MS" w:hAnsi="Trebuchet MS"/>
            <w:color w:val="C00000"/>
            <w:sz w:val="24"/>
            <w:szCs w:val="24"/>
            <w:lang w:val="en-US"/>
          </w:rPr>
          <w:t>.</w:t>
        </w:r>
      </w:ins>
      <w:ins w:id="88" w:author="Adriana Bunea" w:date="2025-08-26T14:09:00Z" w16du:dateUtc="2025-08-26T12:09:00Z">
        <w:r>
          <w:rPr>
            <w:rFonts w:ascii="Trebuchet MS" w:hAnsi="Trebuchet MS"/>
            <w:color w:val="C00000"/>
            <w:sz w:val="24"/>
            <w:szCs w:val="24"/>
            <w:lang w:val="en-US"/>
          </w:rPr>
          <w:t xml:space="preserve"> </w:t>
        </w:r>
      </w:ins>
      <w:ins w:id="89" w:author="Adriana Bunea" w:date="2025-08-26T14:44:00Z" w16du:dateUtc="2025-08-26T12:44:00Z">
        <w:r w:rsidR="008D43C7">
          <w:rPr>
            <w:rFonts w:ascii="Trebuchet MS" w:hAnsi="Trebuchet MS"/>
            <w:color w:val="C00000"/>
            <w:sz w:val="24"/>
            <w:szCs w:val="24"/>
            <w:lang w:val="en-US"/>
          </w:rPr>
          <w:t>O</w:t>
        </w:r>
      </w:ins>
      <w:ins w:id="90" w:author="Adriana Bunea" w:date="2025-08-26T14:09:00Z" w16du:dateUtc="2025-08-26T12:09:00Z">
        <w:r>
          <w:rPr>
            <w:rFonts w:ascii="Trebuchet MS" w:hAnsi="Trebuchet MS"/>
            <w:color w:val="C00000"/>
            <w:sz w:val="24"/>
            <w:szCs w:val="24"/>
            <w:lang w:val="en-US"/>
          </w:rPr>
          <w:t>ftentimes</w:t>
        </w:r>
      </w:ins>
      <w:ins w:id="91" w:author="Adriana Bunea" w:date="2025-08-26T14:13:00Z" w16du:dateUtc="2025-08-26T12:13:00Z">
        <w:r w:rsidR="004D6D3F">
          <w:rPr>
            <w:rFonts w:ascii="Trebuchet MS" w:hAnsi="Trebuchet MS"/>
            <w:color w:val="C00000"/>
            <w:sz w:val="24"/>
            <w:szCs w:val="24"/>
            <w:lang w:val="en-US"/>
          </w:rPr>
          <w:t>,</w:t>
        </w:r>
      </w:ins>
      <w:ins w:id="92" w:author="Adriana Bunea" w:date="2025-08-26T14:09:00Z" w16du:dateUtc="2025-08-26T12:09:00Z">
        <w:r>
          <w:rPr>
            <w:rFonts w:ascii="Trebuchet MS" w:hAnsi="Trebuchet MS"/>
            <w:color w:val="C00000"/>
            <w:sz w:val="24"/>
            <w:szCs w:val="24"/>
            <w:lang w:val="en-US"/>
          </w:rPr>
          <w:t xml:space="preserve"> organizations use the first sentence to introduce themselves as organizational actors.</w:t>
        </w:r>
      </w:ins>
      <w:ins w:id="93" w:author="Adriana Bunea" w:date="2025-08-26T14:44:00Z" w16du:dateUtc="2025-08-26T12:44:00Z">
        <w:r w:rsidR="00EA2405">
          <w:rPr>
            <w:rFonts w:ascii="Trebuchet MS" w:hAnsi="Trebuchet MS"/>
            <w:color w:val="C00000"/>
            <w:sz w:val="24"/>
            <w:szCs w:val="24"/>
            <w:lang w:val="en-US"/>
          </w:rPr>
          <w:t xml:space="preserve"> Of course information in and of itself says something about the information quality of the comment.</w:t>
        </w:r>
      </w:ins>
      <w:ins w:id="94" w:author="Adriana Bunea" w:date="2025-08-26T14:09:00Z" w16du:dateUtc="2025-08-26T12:09:00Z">
        <w:r>
          <w:rPr>
            <w:rFonts w:ascii="Trebuchet MS" w:hAnsi="Trebuchet MS"/>
            <w:color w:val="C00000"/>
            <w:sz w:val="24"/>
            <w:szCs w:val="24"/>
            <w:lang w:val="en-US"/>
          </w:rPr>
          <w:t xml:space="preserve"> </w:t>
        </w:r>
      </w:ins>
    </w:p>
    <w:p w14:paraId="754ECF0E" w14:textId="6AB75530" w:rsidR="00D52BBF" w:rsidRDefault="006A29E4" w:rsidP="002B3657">
      <w:pPr>
        <w:jc w:val="both"/>
        <w:rPr>
          <w:ins w:id="95" w:author="Adriana Bunea" w:date="2025-08-26T14:09:00Z" w16du:dateUtc="2025-08-26T12:09:00Z"/>
          <w:rFonts w:ascii="Trebuchet MS" w:hAnsi="Trebuchet MS"/>
          <w:color w:val="C00000"/>
          <w:sz w:val="24"/>
          <w:szCs w:val="24"/>
          <w:lang w:val="en-US"/>
        </w:rPr>
      </w:pPr>
      <w:r w:rsidRPr="000C4F0D">
        <w:rPr>
          <w:rFonts w:ascii="Trebuchet MS" w:hAnsi="Trebuchet MS"/>
          <w:sz w:val="24"/>
          <w:szCs w:val="24"/>
          <w:lang w:val="en-US"/>
        </w:rPr>
        <w:t>Second, t</w:t>
      </w:r>
      <w:r w:rsidR="00D52BBF" w:rsidRPr="000C4F0D">
        <w:rPr>
          <w:rFonts w:ascii="Trebuchet MS" w:hAnsi="Trebuchet MS"/>
          <w:sz w:val="24"/>
          <w:szCs w:val="24"/>
          <w:lang w:val="en-US"/>
        </w:rPr>
        <w:t xml:space="preserve">he validation sample should ensure sufficient variation </w:t>
      </w:r>
      <w:r w:rsidRPr="000C4F0D">
        <w:rPr>
          <w:rFonts w:ascii="Trebuchet MS" w:hAnsi="Trebuchet MS"/>
          <w:sz w:val="24"/>
          <w:szCs w:val="24"/>
          <w:lang w:val="en-US"/>
        </w:rPr>
        <w:t>in</w:t>
      </w:r>
      <w:r w:rsidR="00D52BBF" w:rsidRPr="000C4F0D">
        <w:rPr>
          <w:rFonts w:ascii="Trebuchet MS" w:hAnsi="Trebuchet MS"/>
          <w:sz w:val="24"/>
          <w:szCs w:val="24"/>
          <w:lang w:val="en-US"/>
        </w:rPr>
        <w:t xml:space="preserve"> our text-based measures</w:t>
      </w:r>
      <w:r w:rsidRPr="000C4F0D">
        <w:rPr>
          <w:rFonts w:ascii="Trebuchet MS" w:hAnsi="Trebuchet MS"/>
          <w:sz w:val="24"/>
          <w:szCs w:val="24"/>
          <w:lang w:val="en-US"/>
        </w:rPr>
        <w:t xml:space="preserve">. I thus would recalculate our text-based measures for the shorter snippets, too then draw a stratified random sample. </w:t>
      </w:r>
      <w:r w:rsidRPr="000C4F0D">
        <w:rPr>
          <w:rFonts w:ascii="Trebuchet MS" w:hAnsi="Trebuchet MS"/>
          <w:color w:val="C00000"/>
          <w:sz w:val="24"/>
          <w:szCs w:val="24"/>
          <w:lang w:val="en-US"/>
        </w:rPr>
        <w:t>OK?</w:t>
      </w:r>
    </w:p>
    <w:p w14:paraId="1DE46C8B" w14:textId="4FA000C8" w:rsidR="006A74C0" w:rsidRPr="000C4F0D" w:rsidRDefault="006A74C0" w:rsidP="002B3657">
      <w:pPr>
        <w:jc w:val="both"/>
        <w:rPr>
          <w:rFonts w:ascii="Trebuchet MS" w:hAnsi="Trebuchet MS"/>
          <w:color w:val="C00000"/>
          <w:sz w:val="24"/>
          <w:szCs w:val="24"/>
          <w:lang w:val="en-US"/>
        </w:rPr>
      </w:pPr>
      <w:ins w:id="96" w:author="Adriana Bunea" w:date="2025-08-26T14:09:00Z" w16du:dateUtc="2025-08-26T12:09:00Z">
        <w:r>
          <w:rPr>
            <w:rFonts w:ascii="Trebuchet MS" w:hAnsi="Trebuchet MS"/>
            <w:color w:val="C00000"/>
            <w:sz w:val="24"/>
            <w:szCs w:val="24"/>
            <w:lang w:val="en-US"/>
          </w:rPr>
          <w:t xml:space="preserve">AB: </w:t>
        </w:r>
      </w:ins>
      <w:ins w:id="97" w:author="Adriana Bunea" w:date="2025-08-26T14:10:00Z" w16du:dateUtc="2025-08-26T12:10:00Z">
        <w:r>
          <w:rPr>
            <w:rFonts w:ascii="Trebuchet MS" w:hAnsi="Trebuchet MS"/>
            <w:color w:val="C00000"/>
            <w:sz w:val="24"/>
            <w:szCs w:val="24"/>
            <w:lang w:val="en-US"/>
          </w:rPr>
          <w:t>OK.</w:t>
        </w:r>
      </w:ins>
    </w:p>
    <w:p w14:paraId="1F2F9D0F" w14:textId="76A9292A" w:rsidR="006A29E4" w:rsidRDefault="006A29E4" w:rsidP="002B3657">
      <w:pPr>
        <w:jc w:val="both"/>
        <w:rPr>
          <w:ins w:id="98" w:author="Adriana Bunea" w:date="2025-08-26T14:10:00Z" w16du:dateUtc="2025-08-26T12:10:00Z"/>
          <w:rFonts w:ascii="Trebuchet MS" w:hAnsi="Trebuchet MS"/>
          <w:color w:val="C00000"/>
          <w:sz w:val="24"/>
          <w:szCs w:val="24"/>
          <w:lang w:val="en-US"/>
        </w:rPr>
      </w:pPr>
      <w:r w:rsidRPr="000C4F0D">
        <w:rPr>
          <w:rFonts w:ascii="Trebuchet MS" w:hAnsi="Trebuchet MS"/>
          <w:sz w:val="24"/>
          <w:szCs w:val="24"/>
          <w:lang w:val="en-US"/>
        </w:rPr>
        <w:t xml:space="preserve">If we go for a pairwise comparison (along option 5.3 above), </w:t>
      </w:r>
      <w:commentRangeStart w:id="99"/>
      <w:r w:rsidRPr="000C4F0D">
        <w:rPr>
          <w:rFonts w:ascii="Trebuchet MS" w:hAnsi="Trebuchet MS"/>
          <w:sz w:val="24"/>
          <w:szCs w:val="24"/>
          <w:lang w:val="en-US"/>
        </w:rPr>
        <w:t>then it is probably reasonable that coders only compare feedback to the same consultation event, to keep the policy area stable and avoid potential biases in this regard.</w:t>
      </w:r>
      <w:commentRangeEnd w:id="99"/>
      <w:r w:rsidR="005724CA">
        <w:rPr>
          <w:rStyle w:val="CommentReference"/>
        </w:rPr>
        <w:commentReference w:id="99"/>
      </w:r>
      <w:r w:rsidRPr="000C4F0D">
        <w:rPr>
          <w:rFonts w:ascii="Trebuchet MS" w:hAnsi="Trebuchet MS"/>
          <w:sz w:val="24"/>
          <w:szCs w:val="24"/>
          <w:lang w:val="en-US"/>
        </w:rPr>
        <w:t xml:space="preserve"> </w:t>
      </w:r>
      <w:r w:rsidR="00663C28" w:rsidRPr="000C4F0D">
        <w:rPr>
          <w:rFonts w:ascii="Trebuchet MS" w:hAnsi="Trebuchet MS"/>
          <w:sz w:val="24"/>
          <w:szCs w:val="24"/>
          <w:lang w:val="en-US"/>
        </w:rPr>
        <w:t xml:space="preserve">Combining this with the need to draw a stratified sample, our sample would probably contain more texts from the events that have received more responses in total. </w:t>
      </w:r>
      <w:r w:rsidR="00663C28" w:rsidRPr="000C4F0D">
        <w:rPr>
          <w:rFonts w:ascii="Trebuchet MS" w:hAnsi="Trebuchet MS"/>
          <w:color w:val="C00000"/>
          <w:sz w:val="24"/>
          <w:szCs w:val="24"/>
          <w:lang w:val="en-US"/>
        </w:rPr>
        <w:t>Do you see a problem here?</w:t>
      </w:r>
    </w:p>
    <w:p w14:paraId="1152BFF6" w14:textId="58F5A6A3" w:rsidR="004D6D3F" w:rsidRDefault="006A74C0" w:rsidP="002B3657">
      <w:pPr>
        <w:jc w:val="both"/>
        <w:rPr>
          <w:ins w:id="100" w:author="Adriana Bunea" w:date="2025-08-26T14:16:00Z" w16du:dateUtc="2025-08-26T12:16:00Z"/>
          <w:rFonts w:ascii="Trebuchet MS" w:hAnsi="Trebuchet MS"/>
          <w:color w:val="C00000"/>
          <w:sz w:val="24"/>
          <w:szCs w:val="24"/>
          <w:lang w:val="en-US"/>
        </w:rPr>
      </w:pPr>
      <w:ins w:id="101" w:author="Adriana Bunea" w:date="2025-08-26T14:10:00Z" w16du:dateUtc="2025-08-26T12:10:00Z">
        <w:r>
          <w:rPr>
            <w:rFonts w:ascii="Trebuchet MS" w:hAnsi="Trebuchet MS"/>
            <w:color w:val="C00000"/>
            <w:sz w:val="24"/>
            <w:szCs w:val="24"/>
            <w:lang w:val="en-US"/>
          </w:rPr>
          <w:t xml:space="preserve">AB: </w:t>
        </w:r>
        <w:r w:rsidR="004D6D3F">
          <w:rPr>
            <w:rFonts w:ascii="Trebuchet MS" w:hAnsi="Trebuchet MS"/>
            <w:color w:val="C00000"/>
            <w:sz w:val="24"/>
            <w:szCs w:val="24"/>
            <w:lang w:val="en-US"/>
          </w:rPr>
          <w:t>I</w:t>
        </w:r>
      </w:ins>
      <w:ins w:id="102" w:author="Adriana Bunea" w:date="2025-08-26T14:11:00Z" w16du:dateUtc="2025-08-26T12:11:00Z">
        <w:r w:rsidR="004D6D3F">
          <w:rPr>
            <w:rFonts w:ascii="Trebuchet MS" w:hAnsi="Trebuchet MS"/>
            <w:color w:val="C00000"/>
            <w:sz w:val="24"/>
            <w:szCs w:val="24"/>
            <w:lang w:val="en-US"/>
          </w:rPr>
          <w:t xml:space="preserve">f more comments indicate higher stakeholder salience of a consultation event/act type, then maybe we are validating more our measures for consultation events/acts that are relevant for stakeholders. </w:t>
        </w:r>
      </w:ins>
      <w:ins w:id="103" w:author="Adriana Bunea" w:date="2025-08-26T14:12:00Z" w16du:dateUtc="2025-08-26T12:12:00Z">
        <w:r w:rsidR="004D6D3F">
          <w:rPr>
            <w:rFonts w:ascii="Trebuchet MS" w:hAnsi="Trebuchet MS"/>
            <w:color w:val="C00000"/>
            <w:sz w:val="24"/>
            <w:szCs w:val="24"/>
            <w:lang w:val="en-US"/>
          </w:rPr>
          <w:t xml:space="preserve">But I am ok with that! </w:t>
        </w:r>
      </w:ins>
    </w:p>
    <w:tbl>
      <w:tblPr>
        <w:tblStyle w:val="TableGrid"/>
        <w:tblW w:w="0" w:type="auto"/>
        <w:tblLook w:val="04A0" w:firstRow="1" w:lastRow="0" w:firstColumn="1" w:lastColumn="0" w:noHBand="0" w:noVBand="1"/>
      </w:tblPr>
      <w:tblGrid>
        <w:gridCol w:w="2265"/>
        <w:gridCol w:w="2265"/>
        <w:gridCol w:w="2266"/>
        <w:gridCol w:w="2266"/>
      </w:tblGrid>
      <w:tr w:rsidR="004D6D3F" w14:paraId="5B384793" w14:textId="77777777" w:rsidTr="002327B3">
        <w:trPr>
          <w:ins w:id="104" w:author="Adriana Bunea" w:date="2025-08-26T14:17:00Z" w16du:dateUtc="2025-08-26T12:17:00Z"/>
        </w:trPr>
        <w:tc>
          <w:tcPr>
            <w:tcW w:w="4530" w:type="dxa"/>
            <w:gridSpan w:val="2"/>
          </w:tcPr>
          <w:p w14:paraId="5C635C1C" w14:textId="1887C2F2" w:rsidR="004D6D3F" w:rsidRDefault="004D6D3F" w:rsidP="00011871">
            <w:pPr>
              <w:jc w:val="center"/>
              <w:rPr>
                <w:ins w:id="105" w:author="Adriana Bunea" w:date="2025-08-26T14:17:00Z" w16du:dateUtc="2025-08-26T12:17:00Z"/>
                <w:rFonts w:ascii="Trebuchet MS" w:hAnsi="Trebuchet MS"/>
                <w:sz w:val="24"/>
                <w:szCs w:val="24"/>
                <w:lang w:val="en-US"/>
              </w:rPr>
            </w:pPr>
            <w:ins w:id="106" w:author="Adriana Bunea" w:date="2025-08-26T14:17:00Z" w16du:dateUtc="2025-08-26T12:17:00Z">
              <w:r>
                <w:rPr>
                  <w:rFonts w:ascii="Trebuchet MS" w:hAnsi="Trebuchet MS"/>
                  <w:sz w:val="24"/>
                  <w:szCs w:val="24"/>
                  <w:lang w:val="en-US"/>
                </w:rPr>
                <w:t xml:space="preserve">Option </w:t>
              </w:r>
            </w:ins>
            <w:ins w:id="107" w:author="Adriana Bunea" w:date="2025-08-26T14:40:00Z" w16du:dateUtc="2025-08-26T12:40:00Z">
              <w:r w:rsidR="00011871">
                <w:rPr>
                  <w:rFonts w:ascii="Trebuchet MS" w:hAnsi="Trebuchet MS"/>
                  <w:sz w:val="24"/>
                  <w:szCs w:val="24"/>
                  <w:lang w:val="en-US"/>
                </w:rPr>
                <w:t>5.</w:t>
              </w:r>
            </w:ins>
            <w:ins w:id="108" w:author="Adriana Bunea" w:date="2025-08-26T14:17:00Z" w16du:dateUtc="2025-08-26T12:17:00Z">
              <w:r>
                <w:rPr>
                  <w:rFonts w:ascii="Trebuchet MS" w:hAnsi="Trebuchet MS"/>
                  <w:sz w:val="24"/>
                  <w:szCs w:val="24"/>
                  <w:lang w:val="en-US"/>
                </w:rPr>
                <w:t>2</w:t>
              </w:r>
            </w:ins>
          </w:p>
        </w:tc>
        <w:tc>
          <w:tcPr>
            <w:tcW w:w="4532" w:type="dxa"/>
            <w:gridSpan w:val="2"/>
          </w:tcPr>
          <w:p w14:paraId="02ADA8FB" w14:textId="52BDCE7F" w:rsidR="004D6D3F" w:rsidRDefault="004D6D3F" w:rsidP="00011871">
            <w:pPr>
              <w:jc w:val="center"/>
              <w:rPr>
                <w:ins w:id="109" w:author="Adriana Bunea" w:date="2025-08-26T14:17:00Z" w16du:dateUtc="2025-08-26T12:17:00Z"/>
                <w:rFonts w:ascii="Trebuchet MS" w:hAnsi="Trebuchet MS"/>
                <w:sz w:val="24"/>
                <w:szCs w:val="24"/>
                <w:lang w:val="en-US"/>
              </w:rPr>
            </w:pPr>
            <w:ins w:id="110" w:author="Adriana Bunea" w:date="2025-08-26T14:17:00Z" w16du:dateUtc="2025-08-26T12:17:00Z">
              <w:r>
                <w:rPr>
                  <w:rFonts w:ascii="Trebuchet MS" w:hAnsi="Trebuchet MS"/>
                  <w:sz w:val="24"/>
                  <w:szCs w:val="24"/>
                  <w:lang w:val="en-US"/>
                </w:rPr>
                <w:t xml:space="preserve">Option </w:t>
              </w:r>
            </w:ins>
            <w:ins w:id="111" w:author="Adriana Bunea" w:date="2025-08-26T14:40:00Z" w16du:dateUtc="2025-08-26T12:40:00Z">
              <w:r w:rsidR="00011871">
                <w:rPr>
                  <w:rFonts w:ascii="Trebuchet MS" w:hAnsi="Trebuchet MS"/>
                  <w:sz w:val="24"/>
                  <w:szCs w:val="24"/>
                  <w:lang w:val="en-US"/>
                </w:rPr>
                <w:t>5.</w:t>
              </w:r>
            </w:ins>
            <w:ins w:id="112" w:author="Adriana Bunea" w:date="2025-08-26T14:17:00Z" w16du:dateUtc="2025-08-26T12:17:00Z">
              <w:r>
                <w:rPr>
                  <w:rFonts w:ascii="Trebuchet MS" w:hAnsi="Trebuchet MS"/>
                  <w:sz w:val="24"/>
                  <w:szCs w:val="24"/>
                  <w:lang w:val="en-US"/>
                </w:rPr>
                <w:t>3</w:t>
              </w:r>
            </w:ins>
          </w:p>
        </w:tc>
      </w:tr>
      <w:tr w:rsidR="004D6D3F" w14:paraId="56F0BD0B" w14:textId="77777777" w:rsidTr="004D6D3F">
        <w:trPr>
          <w:ins w:id="113" w:author="Adriana Bunea" w:date="2025-08-26T14:17:00Z" w16du:dateUtc="2025-08-26T12:17:00Z"/>
        </w:trPr>
        <w:tc>
          <w:tcPr>
            <w:tcW w:w="2265" w:type="dxa"/>
          </w:tcPr>
          <w:p w14:paraId="191EBA8F" w14:textId="409879FD" w:rsidR="004D6D3F" w:rsidRDefault="004D6D3F" w:rsidP="00011871">
            <w:pPr>
              <w:jc w:val="center"/>
              <w:rPr>
                <w:ins w:id="114" w:author="Adriana Bunea" w:date="2025-08-26T14:17:00Z" w16du:dateUtc="2025-08-26T12:17:00Z"/>
                <w:rFonts w:ascii="Trebuchet MS" w:hAnsi="Trebuchet MS"/>
                <w:sz w:val="24"/>
                <w:szCs w:val="24"/>
                <w:lang w:val="en-US"/>
              </w:rPr>
            </w:pPr>
            <w:ins w:id="115" w:author="Adriana Bunea" w:date="2025-08-26T14:17:00Z" w16du:dateUtc="2025-08-26T12:17:00Z">
              <w:r>
                <w:rPr>
                  <w:rFonts w:ascii="Trebuchet MS" w:hAnsi="Trebuchet MS"/>
                  <w:sz w:val="24"/>
                  <w:szCs w:val="24"/>
                  <w:lang w:val="en-US"/>
                </w:rPr>
                <w:t>Costs</w:t>
              </w:r>
            </w:ins>
          </w:p>
        </w:tc>
        <w:tc>
          <w:tcPr>
            <w:tcW w:w="2265" w:type="dxa"/>
          </w:tcPr>
          <w:p w14:paraId="4AE7B67F" w14:textId="1C3EBF8B" w:rsidR="004D6D3F" w:rsidRDefault="004D6D3F" w:rsidP="00011871">
            <w:pPr>
              <w:jc w:val="center"/>
              <w:rPr>
                <w:ins w:id="116" w:author="Adriana Bunea" w:date="2025-08-26T14:17:00Z" w16du:dateUtc="2025-08-26T12:17:00Z"/>
                <w:rFonts w:ascii="Trebuchet MS" w:hAnsi="Trebuchet MS"/>
                <w:sz w:val="24"/>
                <w:szCs w:val="24"/>
                <w:lang w:val="en-US"/>
              </w:rPr>
            </w:pPr>
            <w:ins w:id="117" w:author="Adriana Bunea" w:date="2025-08-26T14:17:00Z" w16du:dateUtc="2025-08-26T12:17:00Z">
              <w:r>
                <w:rPr>
                  <w:rFonts w:ascii="Trebuchet MS" w:hAnsi="Trebuchet MS"/>
                  <w:sz w:val="24"/>
                  <w:szCs w:val="24"/>
                  <w:lang w:val="en-US"/>
                </w:rPr>
                <w:t>Benefits</w:t>
              </w:r>
            </w:ins>
          </w:p>
        </w:tc>
        <w:tc>
          <w:tcPr>
            <w:tcW w:w="2266" w:type="dxa"/>
          </w:tcPr>
          <w:p w14:paraId="365108F8" w14:textId="48739DC9" w:rsidR="004D6D3F" w:rsidRDefault="004D6D3F" w:rsidP="00011871">
            <w:pPr>
              <w:jc w:val="center"/>
              <w:rPr>
                <w:ins w:id="118" w:author="Adriana Bunea" w:date="2025-08-26T14:17:00Z" w16du:dateUtc="2025-08-26T12:17:00Z"/>
                <w:rFonts w:ascii="Trebuchet MS" w:hAnsi="Trebuchet MS"/>
                <w:sz w:val="24"/>
                <w:szCs w:val="24"/>
                <w:lang w:val="en-US"/>
              </w:rPr>
            </w:pPr>
            <w:ins w:id="119" w:author="Adriana Bunea" w:date="2025-08-26T14:17:00Z" w16du:dateUtc="2025-08-26T12:17:00Z">
              <w:r>
                <w:rPr>
                  <w:rFonts w:ascii="Trebuchet MS" w:hAnsi="Trebuchet MS"/>
                  <w:sz w:val="24"/>
                  <w:szCs w:val="24"/>
                  <w:lang w:val="en-US"/>
                </w:rPr>
                <w:t>Costs</w:t>
              </w:r>
            </w:ins>
          </w:p>
        </w:tc>
        <w:tc>
          <w:tcPr>
            <w:tcW w:w="2266" w:type="dxa"/>
          </w:tcPr>
          <w:p w14:paraId="5DD1DBF9" w14:textId="650EA916" w:rsidR="004D6D3F" w:rsidRDefault="004D6D3F" w:rsidP="00011871">
            <w:pPr>
              <w:jc w:val="center"/>
              <w:rPr>
                <w:ins w:id="120" w:author="Adriana Bunea" w:date="2025-08-26T14:17:00Z" w16du:dateUtc="2025-08-26T12:17:00Z"/>
                <w:rFonts w:ascii="Trebuchet MS" w:hAnsi="Trebuchet MS"/>
                <w:sz w:val="24"/>
                <w:szCs w:val="24"/>
                <w:lang w:val="en-US"/>
              </w:rPr>
            </w:pPr>
            <w:ins w:id="121" w:author="Adriana Bunea" w:date="2025-08-26T14:17:00Z" w16du:dateUtc="2025-08-26T12:17:00Z">
              <w:r>
                <w:rPr>
                  <w:rFonts w:ascii="Trebuchet MS" w:hAnsi="Trebuchet MS"/>
                  <w:sz w:val="24"/>
                  <w:szCs w:val="24"/>
                  <w:lang w:val="en-US"/>
                </w:rPr>
                <w:t>Benefits</w:t>
              </w:r>
            </w:ins>
          </w:p>
        </w:tc>
      </w:tr>
      <w:tr w:rsidR="004D6D3F" w14:paraId="7232CB93" w14:textId="77777777" w:rsidTr="004D6D3F">
        <w:trPr>
          <w:ins w:id="122" w:author="Adriana Bunea" w:date="2025-08-26T14:17:00Z" w16du:dateUtc="2025-08-26T12:17:00Z"/>
        </w:trPr>
        <w:tc>
          <w:tcPr>
            <w:tcW w:w="2265" w:type="dxa"/>
          </w:tcPr>
          <w:p w14:paraId="6C9123D0" w14:textId="305E28EA" w:rsidR="004D6D3F" w:rsidRDefault="00FB5F08" w:rsidP="002B3657">
            <w:pPr>
              <w:jc w:val="both"/>
              <w:rPr>
                <w:ins w:id="123" w:author="Adriana Bunea" w:date="2025-08-26T14:17:00Z" w16du:dateUtc="2025-08-26T12:17:00Z"/>
                <w:rFonts w:ascii="Trebuchet MS" w:hAnsi="Trebuchet MS"/>
                <w:sz w:val="24"/>
                <w:szCs w:val="24"/>
                <w:lang w:val="en-US"/>
              </w:rPr>
            </w:pPr>
            <w:ins w:id="124" w:author="Adriana Bunea" w:date="2025-08-26T14:22:00Z" w16du:dateUtc="2025-08-26T12:22:00Z">
              <w:r>
                <w:rPr>
                  <w:rFonts w:ascii="Trebuchet MS" w:hAnsi="Trebuchet MS"/>
                  <w:sz w:val="24"/>
                  <w:szCs w:val="24"/>
                  <w:lang w:val="en-US"/>
                </w:rPr>
                <w:t>Un</w:t>
              </w:r>
            </w:ins>
            <w:ins w:id="125" w:author="Adriana Bunea" w:date="2025-08-26T14:37:00Z" w16du:dateUtc="2025-08-26T12:37:00Z">
              <w:r w:rsidR="00011871">
                <w:rPr>
                  <w:rFonts w:ascii="Trebuchet MS" w:hAnsi="Trebuchet MS"/>
                  <w:sz w:val="24"/>
                  <w:szCs w:val="24"/>
                  <w:lang w:val="en-US"/>
                </w:rPr>
                <w:t>sure</w:t>
              </w:r>
            </w:ins>
            <w:ins w:id="126" w:author="Adriana Bunea" w:date="2025-08-26T14:22:00Z" w16du:dateUtc="2025-08-26T12:22:00Z">
              <w:r>
                <w:rPr>
                  <w:rFonts w:ascii="Trebuchet MS" w:hAnsi="Trebuchet MS"/>
                  <w:sz w:val="24"/>
                  <w:szCs w:val="24"/>
                  <w:lang w:val="en-US"/>
                </w:rPr>
                <w:t xml:space="preserve"> </w:t>
              </w:r>
            </w:ins>
            <w:ins w:id="127" w:author="Adriana Bunea" w:date="2025-08-26T14:23:00Z" w16du:dateUtc="2025-08-26T12:23:00Z">
              <w:r>
                <w:rPr>
                  <w:rFonts w:ascii="Trebuchet MS" w:hAnsi="Trebuchet MS"/>
                  <w:sz w:val="24"/>
                  <w:szCs w:val="24"/>
                  <w:lang w:val="en-US"/>
                </w:rPr>
                <w:t xml:space="preserve">whether we can </w:t>
              </w:r>
            </w:ins>
            <w:ins w:id="128" w:author="Adriana Bunea" w:date="2025-08-26T14:24:00Z" w16du:dateUtc="2025-08-26T12:24:00Z">
              <w:r>
                <w:rPr>
                  <w:rFonts w:ascii="Trebuchet MS" w:hAnsi="Trebuchet MS"/>
                  <w:sz w:val="24"/>
                  <w:szCs w:val="24"/>
                  <w:lang w:val="en-US"/>
                </w:rPr>
                <w:t>validate the latent concept</w:t>
              </w:r>
            </w:ins>
            <w:ins w:id="129" w:author="Adriana Bunea" w:date="2025-08-26T14:37:00Z" w16du:dateUtc="2025-08-26T12:37:00Z">
              <w:r w:rsidR="00011871">
                <w:rPr>
                  <w:rFonts w:ascii="Trebuchet MS" w:hAnsi="Trebuchet MS"/>
                  <w:sz w:val="24"/>
                  <w:szCs w:val="24"/>
                  <w:lang w:val="en-US"/>
                </w:rPr>
                <w:t xml:space="preserve"> which may pose challenges in an</w:t>
              </w:r>
            </w:ins>
            <w:ins w:id="130" w:author="Adriana Bunea" w:date="2025-08-26T14:38:00Z" w16du:dateUtc="2025-08-26T12:38:00Z">
              <w:r w:rsidR="00011871">
                <w:rPr>
                  <w:rFonts w:ascii="Trebuchet MS" w:hAnsi="Trebuchet MS"/>
                  <w:sz w:val="24"/>
                  <w:szCs w:val="24"/>
                  <w:lang w:val="en-US"/>
                </w:rPr>
                <w:t>swering R1C1, R2C4</w:t>
              </w:r>
            </w:ins>
          </w:p>
        </w:tc>
        <w:tc>
          <w:tcPr>
            <w:tcW w:w="2265" w:type="dxa"/>
          </w:tcPr>
          <w:p w14:paraId="1717D415" w14:textId="27073943" w:rsidR="004D6D3F" w:rsidRDefault="00FB5F08" w:rsidP="002B3657">
            <w:pPr>
              <w:jc w:val="both"/>
              <w:rPr>
                <w:ins w:id="131" w:author="Adriana Bunea" w:date="2025-08-26T14:17:00Z" w16du:dateUtc="2025-08-26T12:17:00Z"/>
                <w:rFonts w:ascii="Trebuchet MS" w:hAnsi="Trebuchet MS"/>
                <w:sz w:val="24"/>
                <w:szCs w:val="24"/>
                <w:lang w:val="en-US"/>
              </w:rPr>
            </w:pPr>
            <w:ins w:id="132" w:author="Adriana Bunea" w:date="2025-08-26T14:21:00Z" w16du:dateUtc="2025-08-26T12:21:00Z">
              <w:r>
                <w:rPr>
                  <w:rFonts w:ascii="Trebuchet MS" w:hAnsi="Trebuchet MS"/>
                  <w:sz w:val="24"/>
                  <w:szCs w:val="24"/>
                  <w:lang w:val="en-US"/>
                </w:rPr>
                <w:t>Covers all reviewers’ comments related to the validation issue</w:t>
              </w:r>
            </w:ins>
          </w:p>
        </w:tc>
        <w:tc>
          <w:tcPr>
            <w:tcW w:w="2266" w:type="dxa"/>
          </w:tcPr>
          <w:p w14:paraId="082FE44D" w14:textId="12054FF7" w:rsidR="004D6D3F" w:rsidRDefault="004D6D3F" w:rsidP="002B3657">
            <w:pPr>
              <w:jc w:val="both"/>
              <w:rPr>
                <w:ins w:id="133" w:author="Adriana Bunea" w:date="2025-08-26T14:17:00Z" w16du:dateUtc="2025-08-26T12:17:00Z"/>
                <w:rFonts w:ascii="Trebuchet MS" w:hAnsi="Trebuchet MS"/>
                <w:sz w:val="24"/>
                <w:szCs w:val="24"/>
                <w:lang w:val="en-US"/>
              </w:rPr>
            </w:pPr>
            <w:ins w:id="134" w:author="Adriana Bunea" w:date="2025-08-26T14:18:00Z" w16du:dateUtc="2025-08-26T12:18:00Z">
              <w:r>
                <w:rPr>
                  <w:rFonts w:ascii="Trebuchet MS" w:hAnsi="Trebuchet MS"/>
                  <w:sz w:val="24"/>
                  <w:szCs w:val="24"/>
                  <w:lang w:val="en-US"/>
                </w:rPr>
                <w:t>Especially time-</w:t>
              </w:r>
            </w:ins>
            <w:ins w:id="135" w:author="Adriana Bunea" w:date="2025-08-26T14:37:00Z" w16du:dateUtc="2025-08-26T12:37:00Z">
              <w:r w:rsidR="00011871">
                <w:rPr>
                  <w:rFonts w:ascii="Trebuchet MS" w:hAnsi="Trebuchet MS"/>
                  <w:sz w:val="24"/>
                  <w:szCs w:val="24"/>
                  <w:lang w:val="en-US"/>
                </w:rPr>
                <w:t>consuming</w:t>
              </w:r>
            </w:ins>
            <w:ins w:id="136" w:author="Adriana Bunea" w:date="2025-08-26T14:18:00Z" w16du:dateUtc="2025-08-26T12:18:00Z">
              <w:r>
                <w:rPr>
                  <w:rFonts w:ascii="Trebuchet MS" w:hAnsi="Trebuchet MS"/>
                  <w:sz w:val="24"/>
                  <w:szCs w:val="24"/>
                  <w:lang w:val="en-US"/>
                </w:rPr>
                <w:t xml:space="preserve"> and </w:t>
              </w:r>
              <w:proofErr w:type="spellStart"/>
              <w:r>
                <w:rPr>
                  <w:rFonts w:ascii="Trebuchet MS" w:hAnsi="Trebuchet MS"/>
                  <w:sz w:val="24"/>
                  <w:szCs w:val="24"/>
                  <w:lang w:val="en-US"/>
                </w:rPr>
                <w:t>labour</w:t>
              </w:r>
              <w:proofErr w:type="spellEnd"/>
              <w:r>
                <w:rPr>
                  <w:rFonts w:ascii="Trebuchet MS" w:hAnsi="Trebuchet MS"/>
                  <w:sz w:val="24"/>
                  <w:szCs w:val="24"/>
                  <w:lang w:val="en-US"/>
                </w:rPr>
                <w:t xml:space="preserve"> intensive for CR</w:t>
              </w:r>
            </w:ins>
          </w:p>
        </w:tc>
        <w:tc>
          <w:tcPr>
            <w:tcW w:w="2266" w:type="dxa"/>
          </w:tcPr>
          <w:p w14:paraId="30561A11" w14:textId="47EFD6F4" w:rsidR="004D6D3F" w:rsidRDefault="004D6D3F" w:rsidP="002B3657">
            <w:pPr>
              <w:jc w:val="both"/>
              <w:rPr>
                <w:ins w:id="137" w:author="Adriana Bunea" w:date="2025-08-26T14:17:00Z" w16du:dateUtc="2025-08-26T12:17:00Z"/>
                <w:rFonts w:ascii="Trebuchet MS" w:hAnsi="Trebuchet MS"/>
                <w:sz w:val="24"/>
                <w:szCs w:val="24"/>
                <w:lang w:val="en-US"/>
              </w:rPr>
            </w:pPr>
            <w:ins w:id="138" w:author="Adriana Bunea" w:date="2025-08-26T14:20:00Z" w16du:dateUtc="2025-08-26T12:20:00Z">
              <w:r>
                <w:rPr>
                  <w:rFonts w:ascii="Trebuchet MS" w:hAnsi="Trebuchet MS"/>
                  <w:sz w:val="24"/>
                  <w:szCs w:val="24"/>
                  <w:lang w:val="en-US"/>
                </w:rPr>
                <w:t>Easier and thus perhaps faster for coders to handle</w:t>
              </w:r>
            </w:ins>
            <w:ins w:id="139" w:author="Adriana Bunea" w:date="2025-08-26T14:37:00Z" w16du:dateUtc="2025-08-26T12:37:00Z">
              <w:r w:rsidR="00011871">
                <w:rPr>
                  <w:rFonts w:ascii="Trebuchet MS" w:hAnsi="Trebuchet MS"/>
                  <w:sz w:val="24"/>
                  <w:szCs w:val="24"/>
                  <w:lang w:val="en-US"/>
                </w:rPr>
                <w:t xml:space="preserve">. </w:t>
              </w:r>
            </w:ins>
            <w:ins w:id="140" w:author="Adriana Bunea" w:date="2025-08-26T14:28:00Z" w16du:dateUtc="2025-08-26T12:28:00Z">
              <w:r w:rsidR="00FB5F08">
                <w:rPr>
                  <w:rFonts w:ascii="Trebuchet MS" w:hAnsi="Trebuchet MS"/>
                  <w:sz w:val="24"/>
                  <w:szCs w:val="24"/>
                  <w:lang w:val="en-US"/>
                </w:rPr>
                <w:t xml:space="preserve"> </w:t>
              </w:r>
            </w:ins>
          </w:p>
        </w:tc>
      </w:tr>
      <w:tr w:rsidR="004D6D3F" w14:paraId="51797E3D" w14:textId="77777777" w:rsidTr="004D6D3F">
        <w:trPr>
          <w:ins w:id="141" w:author="Adriana Bunea" w:date="2025-08-26T14:17:00Z" w16du:dateUtc="2025-08-26T12:17:00Z"/>
        </w:trPr>
        <w:tc>
          <w:tcPr>
            <w:tcW w:w="2265" w:type="dxa"/>
          </w:tcPr>
          <w:p w14:paraId="21B8B898" w14:textId="3BF3E8DB" w:rsidR="004D6D3F" w:rsidRDefault="00FB5F08" w:rsidP="002B3657">
            <w:pPr>
              <w:jc w:val="both"/>
              <w:rPr>
                <w:ins w:id="142" w:author="Adriana Bunea" w:date="2025-08-26T14:17:00Z" w16du:dateUtc="2025-08-26T12:17:00Z"/>
                <w:rFonts w:ascii="Trebuchet MS" w:hAnsi="Trebuchet MS"/>
                <w:sz w:val="24"/>
                <w:szCs w:val="24"/>
                <w:lang w:val="en-US"/>
              </w:rPr>
            </w:pPr>
            <w:ins w:id="143" w:author="Adriana Bunea" w:date="2025-08-26T14:27:00Z" w16du:dateUtc="2025-08-26T12:27:00Z">
              <w:r>
                <w:rPr>
                  <w:rFonts w:ascii="Trebuchet MS" w:hAnsi="Trebuchet MS"/>
                  <w:sz w:val="24"/>
                  <w:szCs w:val="24"/>
                  <w:lang w:val="en-US"/>
                </w:rPr>
                <w:t>Increases reliance on human coders and their timelines</w:t>
              </w:r>
            </w:ins>
          </w:p>
        </w:tc>
        <w:tc>
          <w:tcPr>
            <w:tcW w:w="2265" w:type="dxa"/>
          </w:tcPr>
          <w:p w14:paraId="468E722A" w14:textId="77777777" w:rsidR="004D6D3F" w:rsidRDefault="004D6D3F" w:rsidP="002B3657">
            <w:pPr>
              <w:jc w:val="both"/>
              <w:rPr>
                <w:ins w:id="144" w:author="Adriana Bunea" w:date="2025-08-26T14:17:00Z" w16du:dateUtc="2025-08-26T12:17:00Z"/>
                <w:rFonts w:ascii="Trebuchet MS" w:hAnsi="Trebuchet MS"/>
                <w:sz w:val="24"/>
                <w:szCs w:val="24"/>
                <w:lang w:val="en-US"/>
              </w:rPr>
            </w:pPr>
          </w:p>
        </w:tc>
        <w:tc>
          <w:tcPr>
            <w:tcW w:w="2266" w:type="dxa"/>
          </w:tcPr>
          <w:p w14:paraId="61BE9204" w14:textId="14BB717B" w:rsidR="004D6D3F" w:rsidRDefault="00FB5F08" w:rsidP="002B3657">
            <w:pPr>
              <w:jc w:val="both"/>
              <w:rPr>
                <w:ins w:id="145" w:author="Adriana Bunea" w:date="2025-08-26T14:17:00Z" w16du:dateUtc="2025-08-26T12:17:00Z"/>
                <w:rFonts w:ascii="Trebuchet MS" w:hAnsi="Trebuchet MS"/>
                <w:sz w:val="24"/>
                <w:szCs w:val="24"/>
                <w:lang w:val="en-US"/>
              </w:rPr>
            </w:pPr>
            <w:ins w:id="146" w:author="Adriana Bunea" w:date="2025-08-26T14:21:00Z" w16du:dateUtc="2025-08-26T12:21:00Z">
              <w:r>
                <w:rPr>
                  <w:rFonts w:ascii="Trebuchet MS" w:hAnsi="Trebuchet MS"/>
                  <w:sz w:val="24"/>
                  <w:szCs w:val="24"/>
                  <w:lang w:val="en-US"/>
                </w:rPr>
                <w:t>Does not cover directly R3C1</w:t>
              </w:r>
            </w:ins>
          </w:p>
        </w:tc>
        <w:tc>
          <w:tcPr>
            <w:tcW w:w="2266" w:type="dxa"/>
          </w:tcPr>
          <w:p w14:paraId="66F49EB5" w14:textId="38450B32" w:rsidR="004D6D3F" w:rsidRDefault="00FB5F08" w:rsidP="002B3657">
            <w:pPr>
              <w:jc w:val="both"/>
              <w:rPr>
                <w:ins w:id="147" w:author="Adriana Bunea" w:date="2025-08-26T14:17:00Z" w16du:dateUtc="2025-08-26T12:17:00Z"/>
                <w:rFonts w:ascii="Trebuchet MS" w:hAnsi="Trebuchet MS"/>
                <w:sz w:val="24"/>
                <w:szCs w:val="24"/>
                <w:lang w:val="en-US"/>
              </w:rPr>
            </w:pPr>
            <w:ins w:id="148" w:author="Adriana Bunea" w:date="2025-08-26T14:20:00Z" w16du:dateUtc="2025-08-26T12:20:00Z">
              <w:r>
                <w:rPr>
                  <w:rFonts w:ascii="Trebuchet MS" w:hAnsi="Trebuchet MS"/>
                  <w:sz w:val="24"/>
                  <w:szCs w:val="24"/>
                  <w:lang w:val="en-US"/>
                </w:rPr>
                <w:t>Covers R1C1, R1C4, R2C4</w:t>
              </w:r>
            </w:ins>
          </w:p>
        </w:tc>
      </w:tr>
      <w:tr w:rsidR="004D6D3F" w14:paraId="299DF976" w14:textId="77777777" w:rsidTr="004D6D3F">
        <w:trPr>
          <w:ins w:id="149" w:author="Adriana Bunea" w:date="2025-08-26T14:17:00Z" w16du:dateUtc="2025-08-26T12:17:00Z"/>
        </w:trPr>
        <w:tc>
          <w:tcPr>
            <w:tcW w:w="2265" w:type="dxa"/>
          </w:tcPr>
          <w:p w14:paraId="3CECC6FF" w14:textId="77777777" w:rsidR="004D6D3F" w:rsidRDefault="004D6D3F" w:rsidP="002B3657">
            <w:pPr>
              <w:jc w:val="both"/>
              <w:rPr>
                <w:ins w:id="150" w:author="Adriana Bunea" w:date="2025-08-26T14:17:00Z" w16du:dateUtc="2025-08-26T12:17:00Z"/>
                <w:rFonts w:ascii="Trebuchet MS" w:hAnsi="Trebuchet MS"/>
                <w:sz w:val="24"/>
                <w:szCs w:val="24"/>
                <w:lang w:val="en-US"/>
              </w:rPr>
            </w:pPr>
          </w:p>
        </w:tc>
        <w:tc>
          <w:tcPr>
            <w:tcW w:w="2265" w:type="dxa"/>
          </w:tcPr>
          <w:p w14:paraId="629B007F" w14:textId="77777777" w:rsidR="004D6D3F" w:rsidRDefault="004D6D3F" w:rsidP="002B3657">
            <w:pPr>
              <w:jc w:val="both"/>
              <w:rPr>
                <w:ins w:id="151" w:author="Adriana Bunea" w:date="2025-08-26T14:17:00Z" w16du:dateUtc="2025-08-26T12:17:00Z"/>
                <w:rFonts w:ascii="Trebuchet MS" w:hAnsi="Trebuchet MS"/>
                <w:sz w:val="24"/>
                <w:szCs w:val="24"/>
                <w:lang w:val="en-US"/>
              </w:rPr>
            </w:pPr>
          </w:p>
        </w:tc>
        <w:tc>
          <w:tcPr>
            <w:tcW w:w="2266" w:type="dxa"/>
          </w:tcPr>
          <w:p w14:paraId="6F6EFC7F" w14:textId="18A66F2F" w:rsidR="004D6D3F" w:rsidRDefault="004D6D3F" w:rsidP="002B3657">
            <w:pPr>
              <w:jc w:val="both"/>
              <w:rPr>
                <w:ins w:id="152" w:author="Adriana Bunea" w:date="2025-08-26T14:17:00Z" w16du:dateUtc="2025-08-26T12:17:00Z"/>
                <w:rFonts w:ascii="Trebuchet MS" w:hAnsi="Trebuchet MS"/>
                <w:sz w:val="24"/>
                <w:szCs w:val="24"/>
                <w:lang w:val="en-US"/>
              </w:rPr>
            </w:pPr>
          </w:p>
        </w:tc>
        <w:tc>
          <w:tcPr>
            <w:tcW w:w="2266" w:type="dxa"/>
          </w:tcPr>
          <w:p w14:paraId="0FD997B7" w14:textId="77777777" w:rsidR="004D6D3F" w:rsidRDefault="004D6D3F" w:rsidP="002B3657">
            <w:pPr>
              <w:jc w:val="both"/>
              <w:rPr>
                <w:ins w:id="153" w:author="Adriana Bunea" w:date="2025-08-26T14:17:00Z" w16du:dateUtc="2025-08-26T12:17:00Z"/>
                <w:rFonts w:ascii="Trebuchet MS" w:hAnsi="Trebuchet MS"/>
                <w:sz w:val="24"/>
                <w:szCs w:val="24"/>
                <w:lang w:val="en-US"/>
              </w:rPr>
            </w:pPr>
          </w:p>
        </w:tc>
      </w:tr>
      <w:tr w:rsidR="00011871" w14:paraId="0871FBB2" w14:textId="77777777" w:rsidTr="004357A4">
        <w:trPr>
          <w:trHeight w:val="567"/>
          <w:ins w:id="154" w:author="Adriana Bunea" w:date="2025-08-26T14:17:00Z" w16du:dateUtc="2025-08-26T12:17:00Z"/>
        </w:trPr>
        <w:tc>
          <w:tcPr>
            <w:tcW w:w="9062" w:type="dxa"/>
            <w:gridSpan w:val="4"/>
          </w:tcPr>
          <w:p w14:paraId="1FBAACF0" w14:textId="082AECF3" w:rsidR="00011871" w:rsidRDefault="00011871" w:rsidP="002B3657">
            <w:pPr>
              <w:jc w:val="both"/>
              <w:rPr>
                <w:ins w:id="155" w:author="Adriana Bunea" w:date="2025-08-26T14:32:00Z" w16du:dateUtc="2025-08-26T12:32:00Z"/>
                <w:rFonts w:ascii="Trebuchet MS" w:hAnsi="Trebuchet MS"/>
                <w:sz w:val="24"/>
                <w:szCs w:val="24"/>
                <w:lang w:val="en-US"/>
              </w:rPr>
            </w:pPr>
            <w:ins w:id="156" w:author="Adriana Bunea" w:date="2025-08-26T14:31:00Z" w16du:dateUtc="2025-08-26T12:31:00Z">
              <w:r>
                <w:rPr>
                  <w:rFonts w:ascii="Trebuchet MS" w:hAnsi="Trebuchet MS"/>
                  <w:sz w:val="24"/>
                  <w:szCs w:val="24"/>
                  <w:lang w:val="en-US"/>
                </w:rPr>
                <w:t xml:space="preserve">AB: If we find good coders that can work on our timeline, I </w:t>
              </w:r>
              <w:proofErr w:type="gramStart"/>
              <w:r>
                <w:rPr>
                  <w:rFonts w:ascii="Trebuchet MS" w:hAnsi="Trebuchet MS"/>
                  <w:sz w:val="24"/>
                  <w:szCs w:val="24"/>
                  <w:lang w:val="en-US"/>
                </w:rPr>
                <w:t>would</w:t>
              </w:r>
              <w:proofErr w:type="gramEnd"/>
              <w:r>
                <w:rPr>
                  <w:rFonts w:ascii="Trebuchet MS" w:hAnsi="Trebuchet MS"/>
                  <w:sz w:val="24"/>
                  <w:szCs w:val="24"/>
                  <w:lang w:val="en-US"/>
                </w:rPr>
                <w:t xml:space="preserve"> prefer </w:t>
              </w:r>
            </w:ins>
            <w:ins w:id="157" w:author="Adriana Bunea" w:date="2025-08-26T14:32:00Z" w16du:dateUtc="2025-08-26T12:32:00Z">
              <w:r>
                <w:rPr>
                  <w:rFonts w:ascii="Trebuchet MS" w:hAnsi="Trebuchet MS"/>
                  <w:sz w:val="24"/>
                  <w:szCs w:val="24"/>
                  <w:lang w:val="en-US"/>
                </w:rPr>
                <w:t xml:space="preserve">option 2 </w:t>
              </w:r>
            </w:ins>
            <w:ins w:id="158" w:author="Adriana Bunea" w:date="2025-08-26T14:33:00Z" w16du:dateUtc="2025-08-26T12:33:00Z">
              <w:r>
                <w:rPr>
                  <w:rFonts w:ascii="Trebuchet MS" w:hAnsi="Trebuchet MS"/>
                  <w:sz w:val="24"/>
                  <w:szCs w:val="24"/>
                  <w:lang w:val="en-US"/>
                </w:rPr>
                <w:t>as long as we find a way to also validate the latent concept and Christian is comfortable with thi</w:t>
              </w:r>
            </w:ins>
            <w:ins w:id="159" w:author="Adriana Bunea" w:date="2025-08-26T14:34:00Z" w16du:dateUtc="2025-08-26T12:34:00Z">
              <w:r>
                <w:rPr>
                  <w:rFonts w:ascii="Trebuchet MS" w:hAnsi="Trebuchet MS"/>
                  <w:sz w:val="24"/>
                  <w:szCs w:val="24"/>
                  <w:lang w:val="en-US"/>
                </w:rPr>
                <w:t xml:space="preserve">s less state of the art approach. The advantage of this approach is that it covers more directly R3’s request for </w:t>
              </w:r>
            </w:ins>
            <w:ins w:id="160" w:author="Adriana Bunea" w:date="2025-08-26T14:35:00Z" w16du:dateUtc="2025-08-26T12:35:00Z">
              <w:r>
                <w:rPr>
                  <w:rFonts w:ascii="Trebuchet MS" w:hAnsi="Trebuchet MS"/>
                  <w:sz w:val="24"/>
                  <w:szCs w:val="24"/>
                  <w:lang w:val="en-US"/>
                </w:rPr>
                <w:t>measure-by-measure</w:t>
              </w:r>
            </w:ins>
            <w:ins w:id="161" w:author="Adriana Bunea" w:date="2025-08-26T14:34:00Z" w16du:dateUtc="2025-08-26T12:34:00Z">
              <w:r>
                <w:rPr>
                  <w:rFonts w:ascii="Trebuchet MS" w:hAnsi="Trebuchet MS"/>
                  <w:sz w:val="24"/>
                  <w:szCs w:val="24"/>
                  <w:lang w:val="en-US"/>
                </w:rPr>
                <w:t xml:space="preserve"> validation and reduces somew</w:t>
              </w:r>
            </w:ins>
            <w:ins w:id="162" w:author="Adriana Bunea" w:date="2025-08-26T14:35:00Z" w16du:dateUtc="2025-08-26T12:35:00Z">
              <w:r>
                <w:rPr>
                  <w:rFonts w:ascii="Trebuchet MS" w:hAnsi="Trebuchet MS"/>
                  <w:sz w:val="24"/>
                  <w:szCs w:val="24"/>
                  <w:lang w:val="en-US"/>
                </w:rPr>
                <w:t xml:space="preserve">hat Christian’s workload. </w:t>
              </w:r>
            </w:ins>
          </w:p>
          <w:p w14:paraId="587B2C79" w14:textId="77777777" w:rsidR="00011871" w:rsidRDefault="00011871" w:rsidP="002B3657">
            <w:pPr>
              <w:jc w:val="both"/>
              <w:rPr>
                <w:ins w:id="163" w:author="Adriana Bunea" w:date="2025-08-26T14:32:00Z" w16du:dateUtc="2025-08-26T12:32:00Z"/>
                <w:rFonts w:ascii="Trebuchet MS" w:hAnsi="Trebuchet MS"/>
                <w:sz w:val="24"/>
                <w:szCs w:val="24"/>
                <w:lang w:val="en-US"/>
              </w:rPr>
            </w:pPr>
          </w:p>
          <w:p w14:paraId="76D5F056" w14:textId="0BC172AD" w:rsidR="00011871" w:rsidRDefault="00011871" w:rsidP="002B3657">
            <w:pPr>
              <w:jc w:val="both"/>
              <w:rPr>
                <w:ins w:id="164" w:author="Adriana Bunea" w:date="2025-08-26T14:17:00Z" w16du:dateUtc="2025-08-26T12:17:00Z"/>
                <w:rFonts w:ascii="Trebuchet MS" w:hAnsi="Trebuchet MS"/>
                <w:sz w:val="24"/>
                <w:szCs w:val="24"/>
                <w:lang w:val="en-US"/>
              </w:rPr>
            </w:pPr>
            <w:ins w:id="165" w:author="Adriana Bunea" w:date="2025-08-26T14:35:00Z" w16du:dateUtc="2025-08-26T12:35:00Z">
              <w:r>
                <w:rPr>
                  <w:rFonts w:ascii="Trebuchet MS" w:hAnsi="Trebuchet MS"/>
                  <w:sz w:val="24"/>
                  <w:szCs w:val="24"/>
                  <w:lang w:val="en-US"/>
                </w:rPr>
                <w:t>But if finding good coders proves difficult, or if we want for</w:t>
              </w:r>
            </w:ins>
            <w:ins w:id="166" w:author="Adriana Bunea" w:date="2025-08-26T14:36:00Z" w16du:dateUtc="2025-08-26T12:36:00Z">
              <w:r>
                <w:rPr>
                  <w:rFonts w:ascii="Trebuchet MS" w:hAnsi="Trebuchet MS"/>
                  <w:sz w:val="24"/>
                  <w:szCs w:val="24"/>
                  <w:lang w:val="en-US"/>
                </w:rPr>
                <w:t xml:space="preserve"> </w:t>
              </w:r>
            </w:ins>
            <w:ins w:id="167" w:author="Adriana Bunea" w:date="2025-08-26T14:35:00Z" w16du:dateUtc="2025-08-26T12:35:00Z">
              <w:r>
                <w:rPr>
                  <w:rFonts w:ascii="Trebuchet MS" w:hAnsi="Trebuchet MS"/>
                  <w:sz w:val="24"/>
                  <w:szCs w:val="24"/>
                  <w:lang w:val="en-US"/>
                </w:rPr>
                <w:t>our timeline to depend</w:t>
              </w:r>
            </w:ins>
            <w:ins w:id="168" w:author="Adriana Bunea" w:date="2025-08-26T14:36:00Z" w16du:dateUtc="2025-08-26T12:36:00Z">
              <w:r>
                <w:rPr>
                  <w:rFonts w:ascii="Trebuchet MS" w:hAnsi="Trebuchet MS"/>
                  <w:sz w:val="24"/>
                  <w:szCs w:val="24"/>
                  <w:lang w:val="en-US"/>
                </w:rPr>
                <w:t xml:space="preserve"> less on coders and more on us,</w:t>
              </w:r>
            </w:ins>
            <w:ins w:id="169" w:author="Adriana Bunea" w:date="2025-08-26T14:35:00Z" w16du:dateUtc="2025-08-26T12:35:00Z">
              <w:r>
                <w:rPr>
                  <w:rFonts w:ascii="Trebuchet MS" w:hAnsi="Trebuchet MS"/>
                  <w:sz w:val="24"/>
                  <w:szCs w:val="24"/>
                  <w:lang w:val="en-US"/>
                </w:rPr>
                <w:t xml:space="preserve"> then option 3 </w:t>
              </w:r>
            </w:ins>
            <w:ins w:id="170" w:author="Adriana Bunea" w:date="2025-08-26T14:36:00Z" w16du:dateUtc="2025-08-26T12:36:00Z">
              <w:r>
                <w:rPr>
                  <w:rFonts w:ascii="Trebuchet MS" w:hAnsi="Trebuchet MS"/>
                  <w:sz w:val="24"/>
                  <w:szCs w:val="24"/>
                  <w:lang w:val="en-US"/>
                </w:rPr>
                <w:t xml:space="preserve">is a very good option. But it implies a lot more </w:t>
              </w:r>
            </w:ins>
            <w:ins w:id="171" w:author="Adriana Bunea" w:date="2025-08-26T14:37:00Z" w16du:dateUtc="2025-08-26T12:37:00Z">
              <w:r>
                <w:rPr>
                  <w:rFonts w:ascii="Trebuchet MS" w:hAnsi="Trebuchet MS"/>
                  <w:sz w:val="24"/>
                  <w:szCs w:val="24"/>
                  <w:lang w:val="en-US"/>
                </w:rPr>
                <w:t xml:space="preserve">work for Christian. </w:t>
              </w:r>
            </w:ins>
          </w:p>
        </w:tc>
      </w:tr>
    </w:tbl>
    <w:p w14:paraId="6A91A346" w14:textId="77777777" w:rsidR="00011871" w:rsidRDefault="00011871" w:rsidP="002B3657">
      <w:pPr>
        <w:jc w:val="both"/>
        <w:rPr>
          <w:ins w:id="172" w:author="Adriana Bunea" w:date="2025-08-26T14:31:00Z" w16du:dateUtc="2025-08-26T12:31:00Z"/>
          <w:rFonts w:ascii="Trebuchet MS" w:hAnsi="Trebuchet MS"/>
          <w:sz w:val="24"/>
          <w:szCs w:val="24"/>
          <w:lang w:val="en-US"/>
        </w:rPr>
      </w:pPr>
    </w:p>
    <w:p w14:paraId="3C562EC2" w14:textId="77777777" w:rsidR="00011871" w:rsidRDefault="00011871" w:rsidP="002B3657">
      <w:pPr>
        <w:jc w:val="both"/>
        <w:rPr>
          <w:ins w:id="173" w:author="Adriana Bunea" w:date="2025-08-26T14:25:00Z" w16du:dateUtc="2025-08-26T12:25:00Z"/>
          <w:rFonts w:ascii="Trebuchet MS" w:hAnsi="Trebuchet MS"/>
          <w:sz w:val="24"/>
          <w:szCs w:val="24"/>
          <w:lang w:val="en-US"/>
        </w:rPr>
      </w:pPr>
    </w:p>
    <w:p w14:paraId="7C98E675" w14:textId="583F7F0C" w:rsidR="00FB5F08" w:rsidRDefault="00FB5F08" w:rsidP="002B3657">
      <w:pPr>
        <w:jc w:val="both"/>
        <w:rPr>
          <w:ins w:id="174" w:author="Adriana Bunea" w:date="2025-08-26T14:31:00Z" w16du:dateUtc="2025-08-26T12:31:00Z"/>
          <w:rFonts w:ascii="Trebuchet MS" w:hAnsi="Trebuchet MS"/>
          <w:sz w:val="24"/>
          <w:szCs w:val="24"/>
          <w:lang w:val="en-US"/>
        </w:rPr>
      </w:pPr>
      <w:ins w:id="175" w:author="Adriana Bunea" w:date="2025-08-26T14:27:00Z" w16du:dateUtc="2025-08-26T12:27:00Z">
        <w:r>
          <w:rPr>
            <w:rFonts w:ascii="Trebuchet MS" w:hAnsi="Trebuchet MS"/>
            <w:sz w:val="24"/>
            <w:szCs w:val="24"/>
            <w:lang w:val="en-US"/>
          </w:rPr>
          <w:t>NOTE</w:t>
        </w:r>
      </w:ins>
      <w:ins w:id="176" w:author="Adriana Bunea" w:date="2025-08-26T14:25:00Z" w16du:dateUtc="2025-08-26T12:25:00Z">
        <w:r>
          <w:rPr>
            <w:rFonts w:ascii="Trebuchet MS" w:hAnsi="Trebuchet MS"/>
            <w:sz w:val="24"/>
            <w:szCs w:val="24"/>
            <w:lang w:val="en-US"/>
          </w:rPr>
          <w:t>: Some of the validation tests required by R3 (for example</w:t>
        </w:r>
      </w:ins>
      <w:ins w:id="177" w:author="Adriana Bunea" w:date="2025-08-26T14:26:00Z" w16du:dateUtc="2025-08-26T12:26:00Z">
        <w:r>
          <w:rPr>
            <w:rFonts w:ascii="Trebuchet MS" w:hAnsi="Trebuchet MS"/>
            <w:sz w:val="24"/>
            <w:szCs w:val="24"/>
            <w:lang w:val="en-US"/>
          </w:rPr>
          <w:t>,</w:t>
        </w:r>
      </w:ins>
      <w:ins w:id="178" w:author="Adriana Bunea" w:date="2025-08-26T14:25:00Z" w16du:dateUtc="2025-08-26T12:25:00Z">
        <w:r>
          <w:rPr>
            <w:rFonts w:ascii="Trebuchet MS" w:hAnsi="Trebuchet MS"/>
            <w:sz w:val="24"/>
            <w:szCs w:val="24"/>
            <w:lang w:val="en-US"/>
          </w:rPr>
          <w:t xml:space="preserve"> in R</w:t>
        </w:r>
      </w:ins>
      <w:ins w:id="179" w:author="Adriana Bunea" w:date="2025-08-26T14:26:00Z" w16du:dateUtc="2025-08-26T12:26:00Z">
        <w:r>
          <w:rPr>
            <w:rFonts w:ascii="Trebuchet MS" w:hAnsi="Trebuchet MS"/>
            <w:sz w:val="24"/>
            <w:szCs w:val="24"/>
            <w:lang w:val="en-US"/>
          </w:rPr>
          <w:t>3C2) go beyond the scope of a substantive paper and perhaps are more suitable for a methodological paper on the topic. Maybe it is a good idea to recognize this upfront in our response to reviewers’ comment</w:t>
        </w:r>
      </w:ins>
      <w:ins w:id="180" w:author="Adriana Bunea" w:date="2025-08-26T14:27:00Z" w16du:dateUtc="2025-08-26T12:27:00Z">
        <w:r>
          <w:rPr>
            <w:rFonts w:ascii="Trebuchet MS" w:hAnsi="Trebuchet MS"/>
            <w:sz w:val="24"/>
            <w:szCs w:val="24"/>
            <w:lang w:val="en-US"/>
          </w:rPr>
          <w:t>s</w:t>
        </w:r>
      </w:ins>
      <w:ins w:id="181" w:author="Adriana Bunea" w:date="2025-08-26T14:26:00Z" w16du:dateUtc="2025-08-26T12:26:00Z">
        <w:r>
          <w:rPr>
            <w:rFonts w:ascii="Trebuchet MS" w:hAnsi="Trebuchet MS"/>
            <w:sz w:val="24"/>
            <w:szCs w:val="24"/>
            <w:lang w:val="en-US"/>
          </w:rPr>
          <w:t xml:space="preserve">. </w:t>
        </w:r>
      </w:ins>
    </w:p>
    <w:p w14:paraId="79B97A72" w14:textId="77777777" w:rsidR="00011871" w:rsidRPr="000C4F0D" w:rsidRDefault="00011871" w:rsidP="002B3657">
      <w:pPr>
        <w:jc w:val="both"/>
        <w:rPr>
          <w:rFonts w:ascii="Trebuchet MS" w:hAnsi="Trebuchet MS"/>
          <w:sz w:val="24"/>
          <w:szCs w:val="24"/>
          <w:lang w:val="en-US"/>
        </w:rPr>
      </w:pPr>
    </w:p>
    <w:sectPr w:rsidR="00011871" w:rsidRPr="000C4F0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Sergiu Lipcean" w:date="2025-08-26T12:31:00Z" w:initials="SL">
    <w:p w14:paraId="68473B09" w14:textId="77777777" w:rsidR="008713B4" w:rsidRDefault="008713B4" w:rsidP="008713B4">
      <w:pPr>
        <w:pStyle w:val="CommentText"/>
      </w:pPr>
      <w:r>
        <w:rPr>
          <w:rStyle w:val="CommentReference"/>
        </w:rPr>
        <w:annotationRef/>
      </w:r>
      <w:r>
        <w:rPr>
          <w:lang w:val="en-GB"/>
        </w:rPr>
        <w:t>Chrisitan, I am just wondering if this is not easier to implement than with human coders. Given your expertise, wouldn’t it be more doable to set up a workflow and run through some LLM what exactly you proposed to do with human coders? I am a total dilettante in this matter, so please don’t mind if I am asking. To me, the 3</w:t>
      </w:r>
      <w:r>
        <w:rPr>
          <w:vertAlign w:val="superscript"/>
          <w:lang w:val="en-GB"/>
        </w:rPr>
        <w:t>rd</w:t>
      </w:r>
      <w:r>
        <w:rPr>
          <w:lang w:val="en-GB"/>
        </w:rPr>
        <w:t xml:space="preserve"> reviewer is exceedingly demanding in this respect, but that’s my opinion. </w:t>
      </w:r>
    </w:p>
  </w:comment>
  <w:comment w:id="5" w:author="Adriana Bunea" w:date="2025-08-26T13:20:00Z" w:initials="AB">
    <w:p w14:paraId="273A5397" w14:textId="77777777" w:rsidR="000D77BD" w:rsidRDefault="000D77BD" w:rsidP="000D77BD">
      <w:r>
        <w:rPr>
          <w:rStyle w:val="CommentReference"/>
        </w:rPr>
        <w:annotationRef/>
      </w:r>
      <w:r>
        <w:rPr>
          <w:color w:val="000000"/>
          <w:sz w:val="20"/>
          <w:szCs w:val="20"/>
        </w:rPr>
        <w:t xml:space="preserve">I would replace this with: stakeholder public comments. </w:t>
      </w:r>
    </w:p>
  </w:comment>
  <w:comment w:id="6" w:author="Sergiu Lipcean" w:date="2025-08-26T11:04:00Z" w:initials="SL">
    <w:p w14:paraId="566BBA20" w14:textId="206FB597" w:rsidR="00377B4A" w:rsidRDefault="000D3AEC" w:rsidP="00377B4A">
      <w:pPr>
        <w:pStyle w:val="CommentText"/>
      </w:pPr>
      <w:r>
        <w:rPr>
          <w:rStyle w:val="CommentReference"/>
        </w:rPr>
        <w:annotationRef/>
      </w:r>
      <w:r w:rsidR="00377B4A">
        <w:rPr>
          <w:lang w:val="en-GB"/>
        </w:rPr>
        <w:t>Public official maybe instead of bureaucratic? Sounds more neutral</w:t>
      </w:r>
    </w:p>
  </w:comment>
  <w:comment w:id="7" w:author="Adriana Bunea" w:date="2025-08-26T13:27:00Z" w:initials="AB">
    <w:p w14:paraId="3BE09895" w14:textId="77777777" w:rsidR="000D77BD" w:rsidRDefault="000D77BD" w:rsidP="000D77BD">
      <w:r>
        <w:rPr>
          <w:rStyle w:val="CommentReference"/>
        </w:rPr>
        <w:annotationRef/>
      </w:r>
      <w:r>
        <w:rPr>
          <w:sz w:val="20"/>
          <w:szCs w:val="20"/>
        </w:rPr>
        <w:t xml:space="preserve">I would keep bureaucratic because it suits better our analytical focus and the focus of the special issue which emphasizes bureuacratic policymaking. </w:t>
      </w:r>
    </w:p>
  </w:comment>
  <w:comment w:id="8" w:author="Adriana Bunea" w:date="2025-08-26T13:22:00Z" w:initials="AB">
    <w:p w14:paraId="78961BC6" w14:textId="1C1BC450" w:rsidR="000D77BD" w:rsidRDefault="000D77BD" w:rsidP="000D77BD">
      <w:r>
        <w:rPr>
          <w:rStyle w:val="CommentReference"/>
        </w:rPr>
        <w:annotationRef/>
      </w:r>
      <w:r>
        <w:rPr>
          <w:color w:val="000000"/>
          <w:sz w:val="20"/>
          <w:szCs w:val="20"/>
        </w:rPr>
        <w:t>Reformulate perhaps to: “from the consultation inviting public comments” OR “from the consultation inviting stakeholder comments”.</w:t>
      </w:r>
    </w:p>
  </w:comment>
  <w:comment w:id="9" w:author="Sergiu Lipcean" w:date="2025-08-26T11:07:00Z" w:initials="SL">
    <w:p w14:paraId="5B9C1CD9" w14:textId="6494CF46" w:rsidR="00FF15AE" w:rsidRDefault="00FF15AE" w:rsidP="00FF15AE">
      <w:pPr>
        <w:pStyle w:val="CommentText"/>
      </w:pPr>
      <w:r>
        <w:rPr>
          <w:rStyle w:val="CommentReference"/>
        </w:rPr>
        <w:annotationRef/>
      </w:r>
      <w:r>
        <w:rPr>
          <w:lang w:val="en-GB"/>
        </w:rPr>
        <w:t>Not sure here if my suggestion makes sense, but maybe we clarify that the best factual decision for all affected stakeholders/societal actors?</w:t>
      </w:r>
    </w:p>
  </w:comment>
  <w:comment w:id="10" w:author="Adriana Bunea" w:date="2025-08-26T13:30:00Z" w:initials="AB">
    <w:p w14:paraId="7046EE5A" w14:textId="77777777" w:rsidR="000D77BD" w:rsidRDefault="000D77BD" w:rsidP="000D77BD">
      <w:r>
        <w:rPr>
          <w:rStyle w:val="CommentReference"/>
        </w:rPr>
        <w:annotationRef/>
      </w:r>
      <w:r>
        <w:rPr>
          <w:color w:val="000000"/>
          <w:sz w:val="20"/>
          <w:szCs w:val="20"/>
        </w:rPr>
        <w:t>I tend to disagree with making this additional clarification because it alludes to a decision-making style that is majoritarian in essence and thus political. Our paper builds on the assumption that in evidence-based policymaking, the best decision is the one based on the best available evidence.</w:t>
      </w:r>
    </w:p>
  </w:comment>
  <w:comment w:id="11" w:author="Sergiu Lipcean" w:date="2025-08-26T11:09:00Z" w:initials="SL">
    <w:p w14:paraId="7FCCCBBE" w14:textId="42C9E6C4" w:rsidR="00FF15AE" w:rsidRDefault="00FF15AE" w:rsidP="00FF15AE">
      <w:pPr>
        <w:pStyle w:val="CommentText"/>
      </w:pPr>
      <w:r>
        <w:rPr>
          <w:rStyle w:val="CommentReference"/>
        </w:rPr>
        <w:annotationRef/>
      </w:r>
      <w:r>
        <w:rPr>
          <w:lang w:val="en-GB"/>
        </w:rPr>
        <w:t>I like this very much, just it feels that Richness and Specificity slightly overlap, but maybe that’s my perception</w:t>
      </w:r>
    </w:p>
  </w:comment>
  <w:comment w:id="12" w:author="Adriana Bunea" w:date="2025-08-26T13:30:00Z" w:initials="AB">
    <w:p w14:paraId="5F036AEB" w14:textId="77777777" w:rsidR="00126D1A" w:rsidRDefault="00126D1A" w:rsidP="00126D1A">
      <w:r>
        <w:rPr>
          <w:rStyle w:val="CommentReference"/>
        </w:rPr>
        <w:annotationRef/>
      </w:r>
      <w:r>
        <w:rPr>
          <w:color w:val="000000"/>
          <w:sz w:val="20"/>
          <w:szCs w:val="20"/>
        </w:rPr>
        <w:t>My reading is that richness maps on information density while specificity maps onto factual/concrete information dimension of our information quality concept.</w:t>
      </w:r>
    </w:p>
  </w:comment>
  <w:comment w:id="16" w:author="Sergiu Lipcean" w:date="2025-08-26T11:27:00Z" w:initials="SL">
    <w:p w14:paraId="0D60F907" w14:textId="0E620DA7" w:rsidR="008713B4" w:rsidRDefault="00DE0E19" w:rsidP="008713B4">
      <w:pPr>
        <w:pStyle w:val="CommentText"/>
      </w:pPr>
      <w:r>
        <w:rPr>
          <w:rStyle w:val="CommentReference"/>
        </w:rPr>
        <w:annotationRef/>
      </w:r>
      <w:r w:rsidR="008713B4">
        <w:rPr>
          <w:lang w:val="en-GB"/>
        </w:rPr>
        <w:t>Since there is the 3</w:t>
      </w:r>
      <w:r w:rsidR="008713B4">
        <w:rPr>
          <w:vertAlign w:val="superscript"/>
          <w:lang w:val="en-GB"/>
        </w:rPr>
        <w:t>rd</w:t>
      </w:r>
      <w:r w:rsidR="008713B4">
        <w:rPr>
          <w:lang w:val="en-GB"/>
        </w:rPr>
        <w:t xml:space="preserve"> option, my comment here applies to the 1</w:t>
      </w:r>
      <w:r w:rsidR="008713B4">
        <w:rPr>
          <w:vertAlign w:val="superscript"/>
          <w:lang w:val="en-GB"/>
        </w:rPr>
        <w:t>st</w:t>
      </w:r>
      <w:r w:rsidR="008713B4">
        <w:rPr>
          <w:lang w:val="en-GB"/>
        </w:rPr>
        <w:t xml:space="preserve"> two options. If this is not difficult to implement in the app, I’d choose this option over the general one given the broder choice and flexibility it offers to coders. For instance if they struggle to code precisely one aspect, which might introduce uncertainty/bias then coding several aspects perhaps will reduce bias, despite the cons. Also this might address what the 3</w:t>
      </w:r>
      <w:r w:rsidR="008713B4">
        <w:rPr>
          <w:vertAlign w:val="superscript"/>
          <w:lang w:val="en-GB"/>
        </w:rPr>
        <w:t>rd</w:t>
      </w:r>
      <w:r w:rsidR="008713B4">
        <w:rPr>
          <w:lang w:val="en-GB"/>
        </w:rPr>
        <w:t xml:space="preserve"> reviewer asked about accounting for uncertainty of the measures, makes sense?</w:t>
      </w:r>
    </w:p>
  </w:comment>
  <w:comment w:id="57" w:author="Sergiu Lipcean" w:date="2025-08-26T11:47:00Z" w:initials="SL">
    <w:p w14:paraId="65A49F75" w14:textId="0C0649BB" w:rsidR="00C5283F" w:rsidRDefault="004A3AA0" w:rsidP="00C5283F">
      <w:pPr>
        <w:pStyle w:val="CommentText"/>
      </w:pPr>
      <w:r>
        <w:rPr>
          <w:rStyle w:val="CommentReference"/>
        </w:rPr>
        <w:annotationRef/>
      </w:r>
      <w:r w:rsidR="00C5283F">
        <w:rPr>
          <w:lang w:val="en-GB"/>
        </w:rPr>
        <w:t xml:space="preserve">I suspect that each pair of comments should reflect the feedback on the same proposal/document? If so how do we select those pairs since they somehow should be comparable in certain respects, e.g., length or something else. </w:t>
      </w:r>
      <w:r w:rsidR="00C5283F">
        <w:rPr>
          <w:lang w:val="en-GB"/>
        </w:rPr>
        <w:br/>
      </w:r>
      <w:r w:rsidR="00C5283F">
        <w:rPr>
          <w:lang w:val="en-GB"/>
        </w:rPr>
        <w:br/>
        <w:t>I still prefer the 2</w:t>
      </w:r>
      <w:r w:rsidR="00C5283F">
        <w:rPr>
          <w:vertAlign w:val="superscript"/>
          <w:lang w:val="en-GB"/>
        </w:rPr>
        <w:t>nd</w:t>
      </w:r>
      <w:r w:rsidR="00C5283F">
        <w:rPr>
          <w:lang w:val="en-GB"/>
        </w:rPr>
        <w:t xml:space="preserve"> option overall, albeit I understand the appeal of this one and why it may be preferable</w:t>
      </w:r>
    </w:p>
  </w:comment>
  <w:comment w:id="74" w:author="Sergiu Lipcean" w:date="2025-08-26T12:13:00Z" w:initials="SL">
    <w:p w14:paraId="04430329" w14:textId="77777777" w:rsidR="005724CA" w:rsidRDefault="005724CA" w:rsidP="005724CA">
      <w:pPr>
        <w:pStyle w:val="CommentText"/>
      </w:pPr>
      <w:r>
        <w:rPr>
          <w:rStyle w:val="CommentReference"/>
        </w:rPr>
        <w:annotationRef/>
      </w:r>
      <w:r>
        <w:rPr>
          <w:lang w:val="en-GB"/>
        </w:rPr>
        <w:t xml:space="preserve">I think regardless of which option we chose, I would sample comments of different length to check if there are differences between coders’ scores of information quality depending on the comments’ length. I also think that we have to do a kind of stratified sample based on act type since there was a comment from a reviewer about different act types. </w:t>
      </w:r>
    </w:p>
  </w:comment>
  <w:comment w:id="75" w:author="Adriana Bunea" w:date="2025-08-26T14:29:00Z" w:initials="AB">
    <w:p w14:paraId="1D60AA60" w14:textId="77777777" w:rsidR="00FB5F08" w:rsidRDefault="00FB5F08" w:rsidP="00FB5F08">
      <w:r>
        <w:rPr>
          <w:rStyle w:val="CommentReference"/>
        </w:rPr>
        <w:annotationRef/>
      </w:r>
      <w:r>
        <w:rPr>
          <w:color w:val="000000"/>
          <w:sz w:val="20"/>
          <w:szCs w:val="20"/>
        </w:rPr>
        <w:t>Not a bad idea to pay attention to act type when sampling.</w:t>
      </w:r>
    </w:p>
  </w:comment>
  <w:comment w:id="99" w:author="Sergiu Lipcean" w:date="2025-08-26T12:13:00Z" w:initials="SL">
    <w:p w14:paraId="21BDAFC9" w14:textId="281BFC4C" w:rsidR="005724CA" w:rsidRDefault="005724CA" w:rsidP="005724CA">
      <w:pPr>
        <w:pStyle w:val="CommentText"/>
      </w:pPr>
      <w:r>
        <w:rPr>
          <w:rStyle w:val="CommentReference"/>
        </w:rPr>
        <w:annotationRef/>
      </w:r>
      <w:r>
        <w:rPr>
          <w:lang w:val="en-GB"/>
        </w:rPr>
        <w:t>I made a comment above on this issue, fully agree, see also my comment above on stratification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473B09" w15:done="0"/>
  <w15:commentEx w15:paraId="273A5397" w15:done="0"/>
  <w15:commentEx w15:paraId="566BBA20" w15:done="0"/>
  <w15:commentEx w15:paraId="3BE09895" w15:paraIdParent="566BBA20" w15:done="0"/>
  <w15:commentEx w15:paraId="78961BC6" w15:done="0"/>
  <w15:commentEx w15:paraId="5B9C1CD9" w15:done="0"/>
  <w15:commentEx w15:paraId="7046EE5A" w15:paraIdParent="5B9C1CD9" w15:done="0"/>
  <w15:commentEx w15:paraId="7FCCCBBE" w15:done="0"/>
  <w15:commentEx w15:paraId="5F036AEB" w15:paraIdParent="7FCCCBBE" w15:done="0"/>
  <w15:commentEx w15:paraId="0D60F907" w15:done="0"/>
  <w15:commentEx w15:paraId="65A49F75" w15:done="0"/>
  <w15:commentEx w15:paraId="04430329" w15:done="0"/>
  <w15:commentEx w15:paraId="1D60AA60" w15:paraIdParent="04430329" w15:done="0"/>
  <w15:commentEx w15:paraId="21BDAF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FE439D" w16cex:dateUtc="2025-08-26T10:31:00Z"/>
  <w16cex:commentExtensible w16cex:durableId="6495636F" w16cex:dateUtc="2025-08-26T11:20:00Z"/>
  <w16cex:commentExtensible w16cex:durableId="583ACC39" w16cex:dateUtc="2025-08-26T09:04:00Z"/>
  <w16cex:commentExtensible w16cex:durableId="2EEBEDC6" w16cex:dateUtc="2025-08-26T11:27:00Z"/>
  <w16cex:commentExtensible w16cex:durableId="575F8703" w16cex:dateUtc="2025-08-26T11:22:00Z"/>
  <w16cex:commentExtensible w16cex:durableId="3F543256" w16cex:dateUtc="2025-08-26T09:07:00Z"/>
  <w16cex:commentExtensible w16cex:durableId="590E8A39" w16cex:dateUtc="2025-08-26T11:30:00Z"/>
  <w16cex:commentExtensible w16cex:durableId="21FF7443" w16cex:dateUtc="2025-08-26T09:09:00Z"/>
  <w16cex:commentExtensible w16cex:durableId="79BB9558" w16cex:dateUtc="2025-08-26T11:30:00Z"/>
  <w16cex:commentExtensible w16cex:durableId="645347D6" w16cex:dateUtc="2025-08-26T09:27:00Z"/>
  <w16cex:commentExtensible w16cex:durableId="3C54A632" w16cex:dateUtc="2025-08-26T09:47:00Z"/>
  <w16cex:commentExtensible w16cex:durableId="2C818FDB" w16cex:dateUtc="2025-08-26T10:13:00Z"/>
  <w16cex:commentExtensible w16cex:durableId="5A7CC740" w16cex:dateUtc="2025-08-26T12:29:00Z"/>
  <w16cex:commentExtensible w16cex:durableId="133FF77D" w16cex:dateUtc="2025-08-26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473B09" w16cid:durableId="19FE439D"/>
  <w16cid:commentId w16cid:paraId="273A5397" w16cid:durableId="6495636F"/>
  <w16cid:commentId w16cid:paraId="566BBA20" w16cid:durableId="583ACC39"/>
  <w16cid:commentId w16cid:paraId="3BE09895" w16cid:durableId="2EEBEDC6"/>
  <w16cid:commentId w16cid:paraId="78961BC6" w16cid:durableId="575F8703"/>
  <w16cid:commentId w16cid:paraId="5B9C1CD9" w16cid:durableId="3F543256"/>
  <w16cid:commentId w16cid:paraId="7046EE5A" w16cid:durableId="590E8A39"/>
  <w16cid:commentId w16cid:paraId="7FCCCBBE" w16cid:durableId="21FF7443"/>
  <w16cid:commentId w16cid:paraId="5F036AEB" w16cid:durableId="79BB9558"/>
  <w16cid:commentId w16cid:paraId="0D60F907" w16cid:durableId="645347D6"/>
  <w16cid:commentId w16cid:paraId="65A49F75" w16cid:durableId="3C54A632"/>
  <w16cid:commentId w16cid:paraId="04430329" w16cid:durableId="2C818FDB"/>
  <w16cid:commentId w16cid:paraId="1D60AA60" w16cid:durableId="5A7CC740"/>
  <w16cid:commentId w16cid:paraId="21BDAFC9" w16cid:durableId="133FF7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1D3A"/>
    <w:multiLevelType w:val="hybridMultilevel"/>
    <w:tmpl w:val="6AFCC752"/>
    <w:lvl w:ilvl="0" w:tplc="5C3E3FC8">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D01E74"/>
    <w:multiLevelType w:val="hybridMultilevel"/>
    <w:tmpl w:val="3E663B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544188"/>
    <w:multiLevelType w:val="hybridMultilevel"/>
    <w:tmpl w:val="6596A096"/>
    <w:lvl w:ilvl="0" w:tplc="5194F2D4">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2B2A7E"/>
    <w:multiLevelType w:val="hybridMultilevel"/>
    <w:tmpl w:val="4A7AC370"/>
    <w:lvl w:ilvl="0" w:tplc="A194347E">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7173590">
    <w:abstractNumId w:val="1"/>
  </w:num>
  <w:num w:numId="2" w16cid:durableId="1806698938">
    <w:abstractNumId w:val="3"/>
  </w:num>
  <w:num w:numId="3" w16cid:durableId="505094093">
    <w:abstractNumId w:val="2"/>
  </w:num>
  <w:num w:numId="4" w16cid:durableId="18997817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rgiu Lipcean">
    <w15:presenceInfo w15:providerId="AD" w15:userId="S::sergiu.lipcean@uib.no::167d8994-e0c4-47bf-acc7-a0747401def9"/>
  </w15:person>
  <w15:person w15:author="Adriana Bunea">
    <w15:presenceInfo w15:providerId="AD" w15:userId="S::adriana.bunea@uib.no::7a70ff1a-7fd8-4152-8bd7-e4885a1f55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2F"/>
    <w:rsid w:val="00011871"/>
    <w:rsid w:val="0005642F"/>
    <w:rsid w:val="000C4F0D"/>
    <w:rsid w:val="000D3AEC"/>
    <w:rsid w:val="000D77BD"/>
    <w:rsid w:val="00120BD6"/>
    <w:rsid w:val="0012627B"/>
    <w:rsid w:val="00126D1A"/>
    <w:rsid w:val="001F007A"/>
    <w:rsid w:val="002B3657"/>
    <w:rsid w:val="00323CF4"/>
    <w:rsid w:val="0033662A"/>
    <w:rsid w:val="00377B4A"/>
    <w:rsid w:val="004A3AA0"/>
    <w:rsid w:val="004A6DCC"/>
    <w:rsid w:val="004A6E02"/>
    <w:rsid w:val="004D6D3F"/>
    <w:rsid w:val="004E15C5"/>
    <w:rsid w:val="00564F51"/>
    <w:rsid w:val="005724CA"/>
    <w:rsid w:val="005B4220"/>
    <w:rsid w:val="00663C28"/>
    <w:rsid w:val="006A29E4"/>
    <w:rsid w:val="006A74C0"/>
    <w:rsid w:val="006C3E23"/>
    <w:rsid w:val="00711BFC"/>
    <w:rsid w:val="00806163"/>
    <w:rsid w:val="008713B4"/>
    <w:rsid w:val="008D43C7"/>
    <w:rsid w:val="00944186"/>
    <w:rsid w:val="00956CDB"/>
    <w:rsid w:val="009612AB"/>
    <w:rsid w:val="00996C60"/>
    <w:rsid w:val="00A524B7"/>
    <w:rsid w:val="00AA28C7"/>
    <w:rsid w:val="00B704C9"/>
    <w:rsid w:val="00C5283F"/>
    <w:rsid w:val="00C83B61"/>
    <w:rsid w:val="00C94770"/>
    <w:rsid w:val="00D52BBF"/>
    <w:rsid w:val="00DE0E19"/>
    <w:rsid w:val="00EA2405"/>
    <w:rsid w:val="00F10C56"/>
    <w:rsid w:val="00FB458D"/>
    <w:rsid w:val="00FB5F08"/>
    <w:rsid w:val="00FF15AE"/>
    <w:rsid w:val="00FF7D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410B"/>
  <w15:chartTrackingRefBased/>
  <w15:docId w15:val="{8E35DB1C-947A-47B7-9829-80DF8CAC3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1B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8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8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C3E23"/>
    <w:rPr>
      <w:color w:val="0563C1" w:themeColor="hyperlink"/>
      <w:u w:val="single"/>
    </w:rPr>
  </w:style>
  <w:style w:type="character" w:styleId="UnresolvedMention">
    <w:name w:val="Unresolved Mention"/>
    <w:basedOn w:val="DefaultParagraphFont"/>
    <w:uiPriority w:val="99"/>
    <w:semiHidden/>
    <w:unhideWhenUsed/>
    <w:rsid w:val="006C3E23"/>
    <w:rPr>
      <w:color w:val="605E5C"/>
      <w:shd w:val="clear" w:color="auto" w:fill="E1DFDD"/>
    </w:rPr>
  </w:style>
  <w:style w:type="character" w:styleId="FollowedHyperlink">
    <w:name w:val="FollowedHyperlink"/>
    <w:basedOn w:val="DefaultParagraphFont"/>
    <w:uiPriority w:val="99"/>
    <w:semiHidden/>
    <w:unhideWhenUsed/>
    <w:rsid w:val="006C3E23"/>
    <w:rPr>
      <w:color w:val="954F72" w:themeColor="followedHyperlink"/>
      <w:u w:val="single"/>
    </w:rPr>
  </w:style>
  <w:style w:type="paragraph" w:styleId="ListParagraph">
    <w:name w:val="List Paragraph"/>
    <w:basedOn w:val="Normal"/>
    <w:uiPriority w:val="34"/>
    <w:qFormat/>
    <w:rsid w:val="00956CDB"/>
    <w:pPr>
      <w:ind w:left="720"/>
      <w:contextualSpacing/>
    </w:pPr>
  </w:style>
  <w:style w:type="paragraph" w:styleId="TOCHeading">
    <w:name w:val="TOC Heading"/>
    <w:basedOn w:val="Heading1"/>
    <w:next w:val="Normal"/>
    <w:uiPriority w:val="39"/>
    <w:unhideWhenUsed/>
    <w:qFormat/>
    <w:rsid w:val="00956CDB"/>
    <w:pPr>
      <w:outlineLvl w:val="9"/>
    </w:pPr>
    <w:rPr>
      <w:lang w:eastAsia="de-DE"/>
    </w:rPr>
  </w:style>
  <w:style w:type="paragraph" w:styleId="TOC1">
    <w:name w:val="toc 1"/>
    <w:basedOn w:val="Normal"/>
    <w:next w:val="Normal"/>
    <w:autoRedefine/>
    <w:uiPriority w:val="39"/>
    <w:unhideWhenUsed/>
    <w:rsid w:val="00956CDB"/>
    <w:pPr>
      <w:spacing w:after="100"/>
    </w:pPr>
  </w:style>
  <w:style w:type="paragraph" w:styleId="TOC2">
    <w:name w:val="toc 2"/>
    <w:basedOn w:val="Normal"/>
    <w:next w:val="Normal"/>
    <w:autoRedefine/>
    <w:uiPriority w:val="39"/>
    <w:unhideWhenUsed/>
    <w:rsid w:val="00956CDB"/>
    <w:pPr>
      <w:spacing w:after="100"/>
      <w:ind w:left="220"/>
    </w:pPr>
  </w:style>
  <w:style w:type="character" w:styleId="Emphasis">
    <w:name w:val="Emphasis"/>
    <w:basedOn w:val="DefaultParagraphFont"/>
    <w:uiPriority w:val="20"/>
    <w:qFormat/>
    <w:rsid w:val="00944186"/>
    <w:rPr>
      <w:i/>
      <w:iCs/>
    </w:rPr>
  </w:style>
  <w:style w:type="character" w:styleId="Strong">
    <w:name w:val="Strong"/>
    <w:basedOn w:val="DefaultParagraphFont"/>
    <w:uiPriority w:val="22"/>
    <w:qFormat/>
    <w:rsid w:val="00944186"/>
    <w:rPr>
      <w:b/>
      <w:bCs/>
    </w:rPr>
  </w:style>
  <w:style w:type="character" w:customStyle="1" w:styleId="Heading3Char">
    <w:name w:val="Heading 3 Char"/>
    <w:basedOn w:val="DefaultParagraphFont"/>
    <w:link w:val="Heading3"/>
    <w:uiPriority w:val="9"/>
    <w:rsid w:val="00711BF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61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63C28"/>
    <w:pPr>
      <w:spacing w:after="100"/>
      <w:ind w:left="440"/>
    </w:pPr>
  </w:style>
  <w:style w:type="character" w:styleId="CommentReference">
    <w:name w:val="annotation reference"/>
    <w:basedOn w:val="DefaultParagraphFont"/>
    <w:uiPriority w:val="99"/>
    <w:semiHidden/>
    <w:unhideWhenUsed/>
    <w:rsid w:val="000D3AEC"/>
    <w:rPr>
      <w:sz w:val="16"/>
      <w:szCs w:val="16"/>
    </w:rPr>
  </w:style>
  <w:style w:type="paragraph" w:styleId="CommentText">
    <w:name w:val="annotation text"/>
    <w:basedOn w:val="Normal"/>
    <w:link w:val="CommentTextChar"/>
    <w:uiPriority w:val="99"/>
    <w:unhideWhenUsed/>
    <w:rsid w:val="000D3AEC"/>
    <w:pPr>
      <w:spacing w:line="240" w:lineRule="auto"/>
    </w:pPr>
    <w:rPr>
      <w:sz w:val="20"/>
      <w:szCs w:val="20"/>
    </w:rPr>
  </w:style>
  <w:style w:type="character" w:customStyle="1" w:styleId="CommentTextChar">
    <w:name w:val="Comment Text Char"/>
    <w:basedOn w:val="DefaultParagraphFont"/>
    <w:link w:val="CommentText"/>
    <w:uiPriority w:val="99"/>
    <w:rsid w:val="000D3AEC"/>
    <w:rPr>
      <w:sz w:val="20"/>
      <w:szCs w:val="20"/>
    </w:rPr>
  </w:style>
  <w:style w:type="paragraph" w:styleId="CommentSubject">
    <w:name w:val="annotation subject"/>
    <w:basedOn w:val="CommentText"/>
    <w:next w:val="CommentText"/>
    <w:link w:val="CommentSubjectChar"/>
    <w:uiPriority w:val="99"/>
    <w:semiHidden/>
    <w:unhideWhenUsed/>
    <w:rsid w:val="000D3AEC"/>
    <w:rPr>
      <w:b/>
      <w:bCs/>
    </w:rPr>
  </w:style>
  <w:style w:type="character" w:customStyle="1" w:styleId="CommentSubjectChar">
    <w:name w:val="Comment Subject Char"/>
    <w:basedOn w:val="CommentTextChar"/>
    <w:link w:val="CommentSubject"/>
    <w:uiPriority w:val="99"/>
    <w:semiHidden/>
    <w:rsid w:val="000D3AEC"/>
    <w:rPr>
      <w:b/>
      <w:bCs/>
      <w:sz w:val="20"/>
      <w:szCs w:val="20"/>
    </w:rPr>
  </w:style>
  <w:style w:type="paragraph" w:styleId="Revision">
    <w:name w:val="Revision"/>
    <w:hidden/>
    <w:uiPriority w:val="99"/>
    <w:semiHidden/>
    <w:rsid w:val="001262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92557">
      <w:bodyDiv w:val="1"/>
      <w:marLeft w:val="0"/>
      <w:marRight w:val="0"/>
      <w:marTop w:val="0"/>
      <w:marBottom w:val="0"/>
      <w:divBdr>
        <w:top w:val="none" w:sz="0" w:space="0" w:color="auto"/>
        <w:left w:val="none" w:sz="0" w:space="0" w:color="auto"/>
        <w:bottom w:val="none" w:sz="0" w:space="0" w:color="auto"/>
        <w:right w:val="none" w:sz="0" w:space="0" w:color="auto"/>
      </w:divBdr>
    </w:div>
    <w:div w:id="284390970">
      <w:bodyDiv w:val="1"/>
      <w:marLeft w:val="0"/>
      <w:marRight w:val="0"/>
      <w:marTop w:val="0"/>
      <w:marBottom w:val="0"/>
      <w:divBdr>
        <w:top w:val="none" w:sz="0" w:space="0" w:color="auto"/>
        <w:left w:val="none" w:sz="0" w:space="0" w:color="auto"/>
        <w:bottom w:val="none" w:sz="0" w:space="0" w:color="auto"/>
        <w:right w:val="none" w:sz="0" w:space="0" w:color="auto"/>
      </w:divBdr>
    </w:div>
    <w:div w:id="365519982">
      <w:bodyDiv w:val="1"/>
      <w:marLeft w:val="0"/>
      <w:marRight w:val="0"/>
      <w:marTop w:val="0"/>
      <w:marBottom w:val="0"/>
      <w:divBdr>
        <w:top w:val="none" w:sz="0" w:space="0" w:color="auto"/>
        <w:left w:val="none" w:sz="0" w:space="0" w:color="auto"/>
        <w:bottom w:val="none" w:sz="0" w:space="0" w:color="auto"/>
        <w:right w:val="none" w:sz="0" w:space="0" w:color="auto"/>
      </w:divBdr>
    </w:div>
    <w:div w:id="534657367">
      <w:bodyDiv w:val="1"/>
      <w:marLeft w:val="0"/>
      <w:marRight w:val="0"/>
      <w:marTop w:val="0"/>
      <w:marBottom w:val="0"/>
      <w:divBdr>
        <w:top w:val="none" w:sz="0" w:space="0" w:color="auto"/>
        <w:left w:val="none" w:sz="0" w:space="0" w:color="auto"/>
        <w:bottom w:val="none" w:sz="0" w:space="0" w:color="auto"/>
        <w:right w:val="none" w:sz="0" w:space="0" w:color="auto"/>
      </w:divBdr>
    </w:div>
    <w:div w:id="777023989">
      <w:bodyDiv w:val="1"/>
      <w:marLeft w:val="0"/>
      <w:marRight w:val="0"/>
      <w:marTop w:val="0"/>
      <w:marBottom w:val="0"/>
      <w:divBdr>
        <w:top w:val="none" w:sz="0" w:space="0" w:color="auto"/>
        <w:left w:val="none" w:sz="0" w:space="0" w:color="auto"/>
        <w:bottom w:val="none" w:sz="0" w:space="0" w:color="auto"/>
        <w:right w:val="none" w:sz="0" w:space="0" w:color="auto"/>
      </w:divBdr>
    </w:div>
    <w:div w:id="929503997">
      <w:bodyDiv w:val="1"/>
      <w:marLeft w:val="0"/>
      <w:marRight w:val="0"/>
      <w:marTop w:val="0"/>
      <w:marBottom w:val="0"/>
      <w:divBdr>
        <w:top w:val="none" w:sz="0" w:space="0" w:color="auto"/>
        <w:left w:val="none" w:sz="0" w:space="0" w:color="auto"/>
        <w:bottom w:val="none" w:sz="0" w:space="0" w:color="auto"/>
        <w:right w:val="none" w:sz="0" w:space="0" w:color="auto"/>
      </w:divBdr>
    </w:div>
    <w:div w:id="1336882203">
      <w:bodyDiv w:val="1"/>
      <w:marLeft w:val="0"/>
      <w:marRight w:val="0"/>
      <w:marTop w:val="0"/>
      <w:marBottom w:val="0"/>
      <w:divBdr>
        <w:top w:val="none" w:sz="0" w:space="0" w:color="auto"/>
        <w:left w:val="none" w:sz="0" w:space="0" w:color="auto"/>
        <w:bottom w:val="none" w:sz="0" w:space="0" w:color="auto"/>
        <w:right w:val="none" w:sz="0" w:space="0" w:color="auto"/>
      </w:divBdr>
    </w:div>
    <w:div w:id="1648120909">
      <w:bodyDiv w:val="1"/>
      <w:marLeft w:val="0"/>
      <w:marRight w:val="0"/>
      <w:marTop w:val="0"/>
      <w:marBottom w:val="0"/>
      <w:divBdr>
        <w:top w:val="none" w:sz="0" w:space="0" w:color="auto"/>
        <w:left w:val="none" w:sz="0" w:space="0" w:color="auto"/>
        <w:bottom w:val="none" w:sz="0" w:space="0" w:color="auto"/>
        <w:right w:val="none" w:sz="0" w:space="0" w:color="auto"/>
      </w:divBdr>
    </w:div>
    <w:div w:id="1981495691">
      <w:bodyDiv w:val="1"/>
      <w:marLeft w:val="0"/>
      <w:marRight w:val="0"/>
      <w:marTop w:val="0"/>
      <w:marBottom w:val="0"/>
      <w:divBdr>
        <w:top w:val="none" w:sz="0" w:space="0" w:color="auto"/>
        <w:left w:val="none" w:sz="0" w:space="0" w:color="auto"/>
        <w:bottom w:val="none" w:sz="0" w:space="0" w:color="auto"/>
        <w:right w:val="none" w:sz="0" w:space="0" w:color="auto"/>
      </w:divBdr>
    </w:div>
    <w:div w:id="20056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cambridge.org/core/journals/american-political-science-review/article/pairwise-comparison-framework-for-fast-flexible-and-reliable-human-coding-of-political-texts/017BF6B024228962FDF90B47FD90EF5F"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1.gi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dropbox.com/scl/fi/8qd9bcijh499lnsnvcg7e/GOV_MS_consolidated_v07.03.2025.docx?rlkey=1o098i1qdoe3fw5qrtifdh9d2&amp;dl=0" TargetMode="External"/><Relationship Id="rId5" Type="http://schemas.openxmlformats.org/officeDocument/2006/relationships/hyperlink" Target="https://shiny2.wzb.eu/rauh/EU-Act-0/" TargetMode="External"/><Relationship Id="rId15" Type="http://schemas.openxmlformats.org/officeDocument/2006/relationships/hyperlink" Target="https://onlinelibrary.wiley.com/doi/10.1111/ajps.12423" TargetMode="External"/><Relationship Id="rId10" Type="http://schemas.openxmlformats.org/officeDocument/2006/relationships/hyperlink" Target="https://www.cambridge.org/core/journals/political-analysis/article/less-annotating-more-classifying-addressing-the-data-scarcity-issue-of-supervised-machine-learning-with-deep-transfer-learning-and-bertnli/05BB05555241762889825B080E097C27"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cambridge.org/core/journals/american-political-science-review/article/pairwise-comparison-framework-for-fast-flexible-and-reliable-human-coding-of-political-texts/017BF6B024228962FDF90B47FD90EF5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5056</Words>
  <Characters>28824</Characters>
  <Application>Microsoft Office Word</Application>
  <DocSecurity>0</DocSecurity>
  <Lines>240</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Adriana Bunea</cp:lastModifiedBy>
  <cp:revision>20</cp:revision>
  <dcterms:created xsi:type="dcterms:W3CDTF">2025-08-26T11:18:00Z</dcterms:created>
  <dcterms:modified xsi:type="dcterms:W3CDTF">2025-08-26T12:44:00Z</dcterms:modified>
</cp:coreProperties>
</file>