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EB542" w14:textId="77777777" w:rsidR="003343C5" w:rsidRPr="003343C5" w:rsidRDefault="003343C5" w:rsidP="003343C5">
      <w:pPr>
        <w:rPr>
          <w:lang w:val="en-NO"/>
        </w:rPr>
      </w:pPr>
      <w:r w:rsidRPr="003343C5">
        <w:rPr>
          <w:lang w:val="en-NO"/>
        </w:rPr>
        <w:t>Instructions</w:t>
      </w:r>
    </w:p>
    <w:p w14:paraId="149C9320" w14:textId="4BBE9D82" w:rsidR="003343C5" w:rsidRPr="003343C5" w:rsidRDefault="003343C5" w:rsidP="003343C5">
      <w:pPr>
        <w:rPr>
          <w:lang w:val="en-NO"/>
        </w:rPr>
      </w:pPr>
      <w:r w:rsidRPr="003343C5">
        <w:rPr>
          <w:b/>
          <w:bCs/>
          <w:u w:val="single"/>
          <w:lang w:val="en-NO"/>
        </w:rPr>
        <w:t>Your role</w:t>
      </w:r>
      <w:r w:rsidRPr="003343C5">
        <w:rPr>
          <w:lang w:val="en-NO"/>
        </w:rPr>
        <w:t>: Imagine you are a </w:t>
      </w:r>
      <w:r w:rsidRPr="003343C5">
        <w:rPr>
          <w:b/>
          <w:bCs/>
          <w:i/>
          <w:iCs/>
          <w:lang w:val="en-NO"/>
        </w:rPr>
        <w:t>bureaucratic official</w:t>
      </w:r>
      <w:r w:rsidRPr="003343C5">
        <w:rPr>
          <w:lang w:val="en-NO"/>
        </w:rPr>
        <w:t xml:space="preserve"> who </w:t>
      </w:r>
      <w:del w:id="0" w:author="Adriana Bunea" w:date="2025-08-28T10:18:00Z" w16du:dateUtc="2025-08-28T08:18:00Z">
        <w:r w:rsidRPr="003343C5" w:rsidDel="003343C5">
          <w:rPr>
            <w:lang w:val="en-NO"/>
          </w:rPr>
          <w:delText>is supposed to</w:delText>
        </w:r>
      </w:del>
      <w:ins w:id="1" w:author="Adriana Bunea" w:date="2025-08-28T10:18:00Z" w16du:dateUtc="2025-08-28T08:18:00Z">
        <w:r>
          <w:rPr>
            <w:lang w:val="en-NO"/>
          </w:rPr>
          <w:t>must</w:t>
        </w:r>
      </w:ins>
      <w:r w:rsidRPr="003343C5">
        <w:rPr>
          <w:lang w:val="en-NO"/>
        </w:rPr>
        <w:t xml:space="preserve"> draft a </w:t>
      </w:r>
      <w:r w:rsidRPr="003343C5">
        <w:rPr>
          <w:b/>
          <w:bCs/>
          <w:i/>
          <w:iCs/>
          <w:lang w:val="en-NO"/>
        </w:rPr>
        <w:t>new policy</w:t>
      </w:r>
      <w:r w:rsidRPr="003343C5">
        <w:rPr>
          <w:lang w:val="en-NO"/>
        </w:rPr>
        <w:t>. You want to make sure that this policy reflects </w:t>
      </w:r>
      <w:r w:rsidRPr="003343C5">
        <w:rPr>
          <w:b/>
          <w:bCs/>
          <w:i/>
          <w:iCs/>
          <w:lang w:val="en-NO"/>
        </w:rPr>
        <w:t>the best and most accurate information available</w:t>
      </w:r>
      <w:r w:rsidRPr="003343C5">
        <w:rPr>
          <w:lang w:val="en-NO"/>
        </w:rPr>
        <w:t>. Thus, you have shared your draft policy with potentially affected societal actors and asked for their </w:t>
      </w:r>
      <w:r w:rsidRPr="003343C5">
        <w:rPr>
          <w:b/>
          <w:bCs/>
          <w:i/>
          <w:iCs/>
          <w:lang w:val="en-NO"/>
        </w:rPr>
        <w:t>feedback</w:t>
      </w:r>
      <w:ins w:id="2" w:author="Adriana Bunea" w:date="2025-08-28T10:19:00Z" w16du:dateUtc="2025-08-28T08:19:00Z">
        <w:r>
          <w:rPr>
            <w:b/>
            <w:bCs/>
            <w:i/>
            <w:iCs/>
            <w:lang w:val="en-NO"/>
          </w:rPr>
          <w:t xml:space="preserve"> </w:t>
        </w:r>
        <w:r w:rsidRPr="003343C5">
          <w:rPr>
            <w:lang w:val="en-NO"/>
          </w:rPr>
          <w:t>as part of a public consultation</w:t>
        </w:r>
      </w:ins>
      <w:r w:rsidRPr="003343C5">
        <w:rPr>
          <w:lang w:val="en-NO"/>
        </w:rPr>
        <w:t>.</w:t>
      </w:r>
    </w:p>
    <w:p w14:paraId="55C4E68D" w14:textId="6B6BCE32" w:rsidR="003343C5" w:rsidRPr="003343C5" w:rsidRDefault="003343C5" w:rsidP="003343C5">
      <w:pPr>
        <w:rPr>
          <w:lang w:val="en-NO"/>
        </w:rPr>
      </w:pPr>
      <w:r w:rsidRPr="003343C5">
        <w:rPr>
          <w:b/>
          <w:bCs/>
          <w:u w:val="single"/>
          <w:lang w:val="en-NO"/>
        </w:rPr>
        <w:t>Your task</w:t>
      </w:r>
      <w:r w:rsidRPr="003343C5">
        <w:rPr>
          <w:lang w:val="en-NO"/>
        </w:rPr>
        <w:t>: We show you excerpts from the stakeholder responses to your consultation. </w:t>
      </w:r>
      <w:r w:rsidRPr="009E322A">
        <w:rPr>
          <w:b/>
          <w:bCs/>
          <w:i/>
          <w:iCs/>
          <w:highlight w:val="yellow"/>
          <w:lang w:val="en-NO"/>
          <w:rPrChange w:id="3" w:author="Adriana Bunea" w:date="2025-08-28T10:33:00Z" w16du:dateUtc="2025-08-28T08:33:00Z">
            <w:rPr>
              <w:b/>
              <w:bCs/>
              <w:i/>
              <w:iCs/>
              <w:lang w:val="en-NO"/>
            </w:rPr>
          </w:rPrChange>
        </w:rPr>
        <w:t xml:space="preserve">Rate how useful each comment excerpt is for helping you to take the best </w:t>
      </w:r>
      <w:commentRangeStart w:id="4"/>
      <w:r w:rsidRPr="009E322A">
        <w:rPr>
          <w:b/>
          <w:bCs/>
          <w:i/>
          <w:iCs/>
          <w:highlight w:val="yellow"/>
          <w:lang w:val="en-NO"/>
          <w:rPrChange w:id="5" w:author="Adriana Bunea" w:date="2025-08-28T10:33:00Z" w16du:dateUtc="2025-08-28T08:33:00Z">
            <w:rPr>
              <w:b/>
              <w:bCs/>
              <w:i/>
              <w:iCs/>
              <w:lang w:val="en-NO"/>
            </w:rPr>
          </w:rPrChange>
        </w:rPr>
        <w:t>factual</w:t>
      </w:r>
      <w:commentRangeEnd w:id="4"/>
      <w:r w:rsidRPr="009E322A">
        <w:rPr>
          <w:rStyle w:val="CommentReference"/>
          <w:highlight w:val="yellow"/>
          <w:rPrChange w:id="6" w:author="Adriana Bunea" w:date="2025-08-28T10:33:00Z" w16du:dateUtc="2025-08-28T08:33:00Z">
            <w:rPr>
              <w:rStyle w:val="CommentReference"/>
            </w:rPr>
          </w:rPrChange>
        </w:rPr>
        <w:commentReference w:id="4"/>
      </w:r>
      <w:r w:rsidRPr="009E322A">
        <w:rPr>
          <w:b/>
          <w:bCs/>
          <w:i/>
          <w:iCs/>
          <w:highlight w:val="yellow"/>
          <w:lang w:val="en-NO"/>
          <w:rPrChange w:id="7" w:author="Adriana Bunea" w:date="2025-08-28T10:33:00Z" w16du:dateUtc="2025-08-28T08:33:00Z">
            <w:rPr>
              <w:b/>
              <w:bCs/>
              <w:i/>
              <w:iCs/>
              <w:lang w:val="en-NO"/>
            </w:rPr>
          </w:rPrChange>
        </w:rPr>
        <w:t xml:space="preserve"> decision possible</w:t>
      </w:r>
      <w:r w:rsidRPr="003343C5">
        <w:rPr>
          <w:lang w:val="en-NO"/>
        </w:rPr>
        <w:t>. Ignore whether you agree with the stance or values expressed. Focus only on the </w:t>
      </w:r>
      <w:r w:rsidRPr="003343C5">
        <w:rPr>
          <w:b/>
          <w:bCs/>
          <w:i/>
          <w:iCs/>
          <w:lang w:val="en-NO"/>
        </w:rPr>
        <w:t>quality of information</w:t>
      </w:r>
      <w:ins w:id="8" w:author="Adriana Bunea" w:date="2025-08-28T10:22:00Z" w16du:dateUtc="2025-08-28T08:22:00Z">
        <w:r>
          <w:rPr>
            <w:b/>
            <w:bCs/>
            <w:i/>
            <w:iCs/>
            <w:lang w:val="en-NO"/>
          </w:rPr>
          <w:t xml:space="preserve"> </w:t>
        </w:r>
      </w:ins>
      <w:ins w:id="9" w:author="Adriana Bunea" w:date="2025-08-28T10:33:00Z" w16du:dateUtc="2025-08-28T08:33:00Z">
        <w:r w:rsidR="009E322A">
          <w:rPr>
            <w:lang w:val="en-NO"/>
          </w:rPr>
          <w:t>contained in</w:t>
        </w:r>
      </w:ins>
      <w:ins w:id="10" w:author="Adriana Bunea" w:date="2025-08-28T10:22:00Z" w16du:dateUtc="2025-08-28T08:22:00Z">
        <w:r w:rsidRPr="003343C5">
          <w:rPr>
            <w:lang w:val="en-NO"/>
          </w:rPr>
          <w:t xml:space="preserve"> the comment</w:t>
        </w:r>
      </w:ins>
      <w:r w:rsidRPr="003343C5">
        <w:rPr>
          <w:b/>
          <w:bCs/>
          <w:i/>
          <w:iCs/>
          <w:lang w:val="en-NO"/>
        </w:rPr>
        <w:t>.</w:t>
      </w:r>
    </w:p>
    <w:p w14:paraId="7DCD8456" w14:textId="1B29C6DC" w:rsidR="003343C5" w:rsidRPr="003343C5" w:rsidRDefault="003343C5" w:rsidP="003343C5">
      <w:pPr>
        <w:rPr>
          <w:lang w:val="en-NO"/>
        </w:rPr>
      </w:pPr>
      <w:r w:rsidRPr="003343C5">
        <w:rPr>
          <w:b/>
          <w:bCs/>
          <w:u w:val="single"/>
          <w:lang w:val="en-NO"/>
        </w:rPr>
        <w:t>Guidance</w:t>
      </w:r>
      <w:r w:rsidRPr="003343C5">
        <w:rPr>
          <w:lang w:val="en-NO"/>
        </w:rPr>
        <w:t>: High-quality information comes in many forms</w:t>
      </w:r>
      <w:ins w:id="11" w:author="Adriana Bunea" w:date="2025-08-28T10:23:00Z" w16du:dateUtc="2025-08-28T08:23:00Z">
        <w:r>
          <w:rPr>
            <w:lang w:val="en-NO"/>
          </w:rPr>
          <w:t>,</w:t>
        </w:r>
      </w:ins>
      <w:r w:rsidRPr="003343C5">
        <w:rPr>
          <w:lang w:val="en-NO"/>
        </w:rPr>
        <w:t xml:space="preserve"> and we know that you have little context. There are no clear right or wrong answers - </w:t>
      </w:r>
      <w:r w:rsidRPr="003343C5">
        <w:rPr>
          <w:b/>
          <w:bCs/>
          <w:i/>
          <w:iCs/>
          <w:lang w:val="en-NO"/>
        </w:rPr>
        <w:t>only your interpretation in this scenario matters!</w:t>
      </w:r>
    </w:p>
    <w:p w14:paraId="505AE4A2" w14:textId="31034C1B" w:rsidR="003343C5" w:rsidRPr="003343C5" w:rsidRDefault="003343C5" w:rsidP="003343C5">
      <w:pPr>
        <w:rPr>
          <w:lang w:val="en-NO"/>
        </w:rPr>
      </w:pPr>
      <w:r w:rsidRPr="003343C5">
        <w:rPr>
          <w:lang w:val="en-NO"/>
        </w:rPr>
        <w:t>Just judging by the text examples that you see on the right-hand side, </w:t>
      </w:r>
      <w:r w:rsidRPr="003343C5">
        <w:rPr>
          <w:b/>
          <w:bCs/>
          <w:i/>
          <w:iCs/>
          <w:lang w:val="en-NO"/>
        </w:rPr>
        <w:t>do you think that the feedback is valuable for an off</w:t>
      </w:r>
      <w:ins w:id="12" w:author="Adriana Bunea" w:date="2025-08-28T10:24:00Z" w16du:dateUtc="2025-08-28T08:24:00Z">
        <w:r>
          <w:rPr>
            <w:b/>
            <w:bCs/>
            <w:i/>
            <w:iCs/>
            <w:lang w:val="en-NO"/>
          </w:rPr>
          <w:t>i</w:t>
        </w:r>
      </w:ins>
      <w:r w:rsidRPr="003343C5">
        <w:rPr>
          <w:b/>
          <w:bCs/>
          <w:i/>
          <w:iCs/>
          <w:lang w:val="en-NO"/>
        </w:rPr>
        <w:t xml:space="preserve">cial who is trying to </w:t>
      </w:r>
      <w:ins w:id="13" w:author="Adriana Bunea" w:date="2025-08-28T10:33:00Z" w16du:dateUtc="2025-08-28T08:33:00Z">
        <w:r w:rsidR="009E322A">
          <w:rPr>
            <w:b/>
            <w:bCs/>
            <w:i/>
            <w:iCs/>
            <w:lang w:val="en-NO"/>
          </w:rPr>
          <w:t xml:space="preserve">make an evidence-based decision and </w:t>
        </w:r>
      </w:ins>
      <w:r w:rsidRPr="003343C5">
        <w:rPr>
          <w:b/>
          <w:bCs/>
          <w:i/>
          <w:iCs/>
          <w:lang w:val="en-NO"/>
        </w:rPr>
        <w:t>design an</w:t>
      </w:r>
      <w:del w:id="14" w:author="Adriana Bunea" w:date="2025-08-28T10:24:00Z" w16du:dateUtc="2025-08-28T08:24:00Z">
        <w:r w:rsidRPr="003343C5" w:rsidDel="003343C5">
          <w:rPr>
            <w:b/>
            <w:bCs/>
            <w:i/>
            <w:iCs/>
            <w:lang w:val="en-NO"/>
          </w:rPr>
          <w:delText>d</w:delText>
        </w:r>
      </w:del>
      <w:r w:rsidRPr="003343C5">
        <w:rPr>
          <w:b/>
          <w:bCs/>
          <w:i/>
          <w:iCs/>
          <w:lang w:val="en-NO"/>
        </w:rPr>
        <w:t xml:space="preserve"> efficient and effective </w:t>
      </w:r>
      <w:del w:id="15" w:author="Adriana Bunea" w:date="2025-08-28T10:47:00Z" w16du:dateUtc="2025-08-28T08:47:00Z">
        <w:r w:rsidRPr="003343C5" w:rsidDel="001E7A73">
          <w:rPr>
            <w:b/>
            <w:bCs/>
            <w:i/>
            <w:iCs/>
            <w:lang w:val="en-NO"/>
          </w:rPr>
          <w:delText>law</w:delText>
        </w:r>
      </w:del>
      <w:ins w:id="16" w:author="Adriana Bunea" w:date="2025-08-28T10:47:00Z" w16du:dateUtc="2025-08-28T08:47:00Z">
        <w:r w:rsidR="001E7A73">
          <w:rPr>
            <w:b/>
            <w:bCs/>
            <w:i/>
            <w:iCs/>
            <w:lang w:val="en-NO"/>
          </w:rPr>
          <w:t>policy</w:t>
        </w:r>
      </w:ins>
      <w:r w:rsidRPr="003343C5">
        <w:rPr>
          <w:b/>
          <w:bCs/>
          <w:i/>
          <w:iCs/>
          <w:lang w:val="en-NO"/>
        </w:rPr>
        <w:t>?</w:t>
      </w:r>
    </w:p>
    <w:p w14:paraId="4A01EB66" w14:textId="77777777" w:rsidR="003343C5" w:rsidRPr="003343C5" w:rsidRDefault="003343C5" w:rsidP="003343C5">
      <w:pPr>
        <w:rPr>
          <w:lang w:val="en-NO"/>
        </w:rPr>
      </w:pPr>
      <w:r w:rsidRPr="003343C5">
        <w:rPr>
          <w:lang w:val="en-NO"/>
        </w:rPr>
        <w:t>To make your assessment easier, we split the task into more specific questions before asking for your overall assessment on whether this information could be useful for a bureaucratic policymaker.</w:t>
      </w:r>
    </w:p>
    <w:p w14:paraId="46B08C02" w14:textId="77777777" w:rsidR="003343C5" w:rsidRPr="003343C5" w:rsidRDefault="003343C5" w:rsidP="003343C5">
      <w:pPr>
        <w:rPr>
          <w:lang w:val="en-NO"/>
        </w:rPr>
      </w:pPr>
      <w:r w:rsidRPr="003343C5">
        <w:rPr>
          <w:lang w:val="en-NO"/>
        </w:rPr>
        <w:t>Your task progress: 0/300 (0%)</w:t>
      </w:r>
    </w:p>
    <w:p w14:paraId="7DF80E67" w14:textId="77777777" w:rsidR="003343C5" w:rsidRPr="003343C5" w:rsidRDefault="003343C5" w:rsidP="003343C5">
      <w:pPr>
        <w:rPr>
          <w:lang w:val="en-NO"/>
        </w:rPr>
      </w:pPr>
      <w:r w:rsidRPr="003343C5">
        <w:rPr>
          <w:lang w:val="en-NO"/>
        </w:rPr>
        <w:t>Your assessments are saved on every text example. </w:t>
      </w:r>
      <w:r w:rsidRPr="003343C5">
        <w:rPr>
          <w:b/>
          <w:bCs/>
          <w:lang w:val="en-NO"/>
        </w:rPr>
        <w:t>You can close and later reload the app whenever you need a break.</w:t>
      </w:r>
      <w:r w:rsidRPr="003343C5">
        <w:rPr>
          <w:lang w:val="en-NO"/>
        </w:rPr>
        <w:t> Many thanks for your help!</w:t>
      </w:r>
    </w:p>
    <w:p w14:paraId="26E4211E" w14:textId="304B6C70" w:rsidR="009E322A" w:rsidRDefault="003343C5">
      <w:pPr>
        <w:rPr>
          <w:ins w:id="17" w:author="Adriana Bunea" w:date="2025-08-28T11:11:00Z" w16du:dateUtc="2025-08-28T09:11:00Z"/>
          <w:lang w:val="en-NO"/>
        </w:rPr>
      </w:pPr>
      <w:r w:rsidRPr="003343C5">
        <w:rPr>
          <w:lang w:val="en-NO"/>
        </w:rPr>
        <w:t xml:space="preserve">We are happy to </w:t>
      </w:r>
      <w:del w:id="18" w:author="Adriana Bunea" w:date="2025-08-28T10:35:00Z" w16du:dateUtc="2025-08-28T08:35:00Z">
        <w:r w:rsidRPr="003343C5" w:rsidDel="009E322A">
          <w:rPr>
            <w:lang w:val="en-NO"/>
          </w:rPr>
          <w:delText>tell you</w:delText>
        </w:r>
      </w:del>
      <w:ins w:id="19" w:author="Adriana Bunea" w:date="2025-08-28T10:35:00Z" w16du:dateUtc="2025-08-28T08:35:00Z">
        <w:r w:rsidR="009E322A">
          <w:rPr>
            <w:lang w:val="en-NO"/>
          </w:rPr>
          <w:t>provide</w:t>
        </w:r>
      </w:ins>
      <w:r w:rsidRPr="003343C5">
        <w:rPr>
          <w:lang w:val="en-NO"/>
        </w:rPr>
        <w:t xml:space="preserve"> more </w:t>
      </w:r>
      <w:ins w:id="20" w:author="Adriana Bunea" w:date="2025-08-28T10:35:00Z" w16du:dateUtc="2025-08-28T08:35:00Z">
        <w:r w:rsidR="009E322A">
          <w:rPr>
            <w:lang w:val="en-NO"/>
          </w:rPr>
          <w:t xml:space="preserve">information </w:t>
        </w:r>
      </w:ins>
      <w:r w:rsidRPr="003343C5">
        <w:rPr>
          <w:lang w:val="en-NO"/>
        </w:rPr>
        <w:t xml:space="preserve">about the research context once the coding is </w:t>
      </w:r>
      <w:del w:id="21" w:author="Adriana Bunea" w:date="2025-08-28T10:35:00Z" w16du:dateUtc="2025-08-28T08:35:00Z">
        <w:r w:rsidRPr="003343C5" w:rsidDel="009E322A">
          <w:rPr>
            <w:lang w:val="en-NO"/>
          </w:rPr>
          <w:delText>don</w:delText>
        </w:r>
      </w:del>
      <w:ins w:id="22" w:author="Adriana Bunea" w:date="2025-08-28T10:35:00Z" w16du:dateUtc="2025-08-28T08:35:00Z">
        <w:r w:rsidR="009E322A">
          <w:rPr>
            <w:lang w:val="en-NO"/>
          </w:rPr>
          <w:t>complet</w:t>
        </w:r>
      </w:ins>
      <w:r w:rsidRPr="003343C5">
        <w:rPr>
          <w:lang w:val="en-NO"/>
        </w:rPr>
        <w:t xml:space="preserve">e. If </w:t>
      </w:r>
      <w:del w:id="23" w:author="Adriana Bunea" w:date="2025-08-28T10:35:00Z" w16du:dateUtc="2025-08-28T08:35:00Z">
        <w:r w:rsidRPr="003343C5" w:rsidDel="009E322A">
          <w:rPr>
            <w:lang w:val="en-NO"/>
          </w:rPr>
          <w:delText>other</w:delText>
        </w:r>
      </w:del>
      <w:ins w:id="24" w:author="Adriana Bunea" w:date="2025-08-28T10:35:00Z" w16du:dateUtc="2025-08-28T08:35:00Z">
        <w:r w:rsidR="009E322A">
          <w:rPr>
            <w:lang w:val="en-NO"/>
          </w:rPr>
          <w:t>you</w:t>
        </w:r>
      </w:ins>
      <w:r w:rsidRPr="003343C5">
        <w:rPr>
          <w:lang w:val="en-NO"/>
        </w:rPr>
        <w:t xml:space="preserve"> </w:t>
      </w:r>
      <w:del w:id="25" w:author="Adriana Bunea" w:date="2025-08-28T10:35:00Z" w16du:dateUtc="2025-08-28T08:35:00Z">
        <w:r w:rsidRPr="003343C5" w:rsidDel="009E322A">
          <w:rPr>
            <w:lang w:val="en-NO"/>
          </w:rPr>
          <w:delText>questions</w:delText>
        </w:r>
      </w:del>
      <w:ins w:id="26" w:author="Adriana Bunea" w:date="2025-08-28T10:35:00Z" w16du:dateUtc="2025-08-28T08:35:00Z">
        <w:r w:rsidR="009E322A">
          <w:rPr>
            <w:lang w:val="en-NO"/>
          </w:rPr>
          <w:t>have</w:t>
        </w:r>
      </w:ins>
      <w:r w:rsidRPr="003343C5">
        <w:rPr>
          <w:lang w:val="en-NO"/>
        </w:rPr>
        <w:t xml:space="preserve"> </w:t>
      </w:r>
      <w:del w:id="27" w:author="Adriana Bunea" w:date="2025-08-28T10:35:00Z" w16du:dateUtc="2025-08-28T08:35:00Z">
        <w:r w:rsidRPr="003343C5" w:rsidDel="009E322A">
          <w:rPr>
            <w:lang w:val="en-NO"/>
          </w:rPr>
          <w:delText>occur</w:delText>
        </w:r>
      </w:del>
      <w:ins w:id="28" w:author="Adriana Bunea" w:date="2025-08-28T10:35:00Z" w16du:dateUtc="2025-08-28T08:35:00Z">
        <w:r w:rsidR="009E322A">
          <w:rPr>
            <w:lang w:val="en-NO"/>
          </w:rPr>
          <w:t>any further questions</w:t>
        </w:r>
      </w:ins>
      <w:r w:rsidRPr="003343C5">
        <w:rPr>
          <w:lang w:val="en-NO"/>
        </w:rPr>
        <w:t>, please do not hesitate to contact us via </w:t>
      </w:r>
      <w:hyperlink r:id="rId11" w:history="1">
        <w:r w:rsidRPr="003343C5">
          <w:rPr>
            <w:rStyle w:val="Hyperlink"/>
            <w:lang w:val="en-NO"/>
          </w:rPr>
          <w:t>Email</w:t>
        </w:r>
      </w:hyperlink>
      <w:r w:rsidRPr="003343C5">
        <w:rPr>
          <w:lang w:val="en-NO"/>
        </w:rPr>
        <w:t>.</w:t>
      </w:r>
    </w:p>
    <w:p w14:paraId="56ADE2F1" w14:textId="178B4471" w:rsidR="00091264" w:rsidRDefault="00091264">
      <w:pPr>
        <w:rPr>
          <w:lang w:val="en-NO"/>
        </w:rPr>
      </w:pPr>
      <w:ins w:id="29" w:author="Adriana Bunea" w:date="2025-08-28T11:11:00Z" w16du:dateUtc="2025-08-28T09:11:00Z">
        <w:r>
          <w:rPr>
            <w:lang w:val="en-NO"/>
          </w:rPr>
          <w:t>How would you rate the following aspects describing this comment:</w:t>
        </w:r>
      </w:ins>
    </w:p>
    <w:p w14:paraId="1196102C" w14:textId="3C1BD1DD" w:rsidR="009E322A" w:rsidRPr="009E322A" w:rsidDel="009F3C95" w:rsidRDefault="00091264" w:rsidP="009E322A">
      <w:pPr>
        <w:rPr>
          <w:del w:id="30" w:author="Adriana Bunea" w:date="2025-08-28T10:48:00Z" w16du:dateUtc="2025-08-28T08:48:00Z"/>
          <w:lang w:val="en-NO"/>
        </w:rPr>
      </w:pPr>
      <w:ins w:id="31" w:author="Adriana Bunea" w:date="2025-08-28T11:11:00Z" w16du:dateUtc="2025-08-28T09:11:00Z">
        <w:r>
          <w:rPr>
            <w:b/>
            <w:bCs/>
            <w:u w:val="single"/>
            <w:lang w:val="en-NO"/>
          </w:rPr>
          <w:t xml:space="preserve">Information </w:t>
        </w:r>
      </w:ins>
      <w:del w:id="32" w:author="Adriana Bunea" w:date="2025-08-28T10:48:00Z" w16du:dateUtc="2025-08-28T08:48:00Z">
        <w:r w:rsidR="009E322A" w:rsidRPr="009E322A" w:rsidDel="009F3C95">
          <w:rPr>
            <w:b/>
            <w:bCs/>
            <w:u w:val="single"/>
            <w:lang w:val="en-NO"/>
          </w:rPr>
          <w:br/>
          <w:delText>Relevance</w:delText>
        </w:r>
        <w:r w:rsidR="009E322A" w:rsidRPr="009E322A" w:rsidDel="009F3C95">
          <w:rPr>
            <w:lang w:val="en-NO"/>
          </w:rPr>
          <w:delText xml:space="preserve">: Does the comment appear as vague or off-topic or does it directly address a </w:delText>
        </w:r>
      </w:del>
      <w:del w:id="33" w:author="Adriana Bunea" w:date="2025-08-28T10:42:00Z" w16du:dateUtc="2025-08-28T08:42:00Z">
        <w:r w:rsidR="009E322A" w:rsidRPr="009E322A" w:rsidDel="001E7A73">
          <w:rPr>
            <w:lang w:val="en-NO"/>
          </w:rPr>
          <w:delText xml:space="preserve">regulatory </w:delText>
        </w:r>
      </w:del>
      <w:del w:id="34" w:author="Adriana Bunea" w:date="2025-08-28T10:48:00Z" w16du:dateUtc="2025-08-28T08:48:00Z">
        <w:r w:rsidR="009E322A" w:rsidRPr="009E322A" w:rsidDel="009F3C95">
          <w:rPr>
            <w:lang w:val="en-NO"/>
          </w:rPr>
          <w:delText>issue?</w:delText>
        </w:r>
      </w:del>
    </w:p>
    <w:p w14:paraId="44F724AD" w14:textId="5758EAD0" w:rsidR="009E322A" w:rsidRPr="009E322A" w:rsidDel="009F3C95" w:rsidRDefault="009E322A" w:rsidP="009E322A">
      <w:pPr>
        <w:rPr>
          <w:del w:id="35" w:author="Adriana Bunea" w:date="2025-08-28T10:48:00Z" w16du:dateUtc="2025-08-28T08:48:00Z"/>
          <w:i/>
          <w:iCs/>
          <w:lang w:val="en-NO"/>
        </w:rPr>
      </w:pPr>
      <w:del w:id="36" w:author="Adriana Bunea" w:date="2025-08-28T10:48:00Z" w16du:dateUtc="2025-08-28T08:48:00Z">
        <w:r w:rsidRPr="009E322A" w:rsidDel="009F3C95">
          <w:rPr>
            <w:i/>
            <w:iCs/>
            <w:lang w:val="en-NO"/>
          </w:rPr>
          <w:delText>Very low Rather low Moderate Rather high Very high</w:delText>
        </w:r>
      </w:del>
    </w:p>
    <w:p w14:paraId="5846DFA1" w14:textId="5DC561C2" w:rsidR="009E322A" w:rsidRPr="009F3C95" w:rsidRDefault="009E322A" w:rsidP="009F3C95">
      <w:pPr>
        <w:pStyle w:val="ListParagraph"/>
        <w:numPr>
          <w:ilvl w:val="0"/>
          <w:numId w:val="1"/>
        </w:numPr>
        <w:rPr>
          <w:lang w:val="en-NO"/>
        </w:rPr>
        <w:pPrChange w:id="37" w:author="Adriana Bunea" w:date="2025-08-28T10:48:00Z" w16du:dateUtc="2025-08-28T08:48:00Z">
          <w:pPr/>
        </w:pPrChange>
      </w:pPr>
      <w:r w:rsidRPr="009F3C95">
        <w:rPr>
          <w:b/>
          <w:bCs/>
          <w:u w:val="single"/>
          <w:lang w:val="en-NO"/>
        </w:rPr>
        <w:t>Richness</w:t>
      </w:r>
      <w:r w:rsidRPr="009F3C95">
        <w:rPr>
          <w:lang w:val="en-NO"/>
        </w:rPr>
        <w:t>: Is the comment rather simplistic</w:t>
      </w:r>
      <w:del w:id="38" w:author="Adriana Bunea" w:date="2025-08-28T11:07:00Z" w16du:dateUtc="2025-08-28T09:07:00Z">
        <w:r w:rsidRPr="009F3C95" w:rsidDel="00A7114D">
          <w:rPr>
            <w:lang w:val="en-NO"/>
          </w:rPr>
          <w:delText xml:space="preserve"> and limited</w:delText>
        </w:r>
      </w:del>
      <w:ins w:id="39" w:author="Adriana Bunea" w:date="2025-08-28T11:05:00Z" w16du:dateUtc="2025-08-28T09:05:00Z">
        <w:r w:rsidR="00A7114D">
          <w:rPr>
            <w:lang w:val="en-NO"/>
          </w:rPr>
          <w:t>,</w:t>
        </w:r>
      </w:ins>
      <w:r w:rsidRPr="009F3C95">
        <w:rPr>
          <w:lang w:val="en-NO"/>
        </w:rPr>
        <w:t xml:space="preserve"> or does it provide </w:t>
      </w:r>
      <w:del w:id="40" w:author="Adriana Bunea" w:date="2025-08-28T11:12:00Z" w16du:dateUtc="2025-08-28T09:12:00Z">
        <w:r w:rsidRPr="009F3C95" w:rsidDel="00091264">
          <w:rPr>
            <w:lang w:val="en-NO"/>
          </w:rPr>
          <w:delText>much</w:delText>
        </w:r>
      </w:del>
      <w:ins w:id="41" w:author="Adriana Bunea" w:date="2025-08-28T11:12:00Z" w16du:dateUtc="2025-08-28T09:12:00Z">
        <w:r w:rsidR="00091264">
          <w:rPr>
            <w:lang w:val="en-NO"/>
          </w:rPr>
          <w:t>a wealth of</w:t>
        </w:r>
      </w:ins>
      <w:r w:rsidRPr="009F3C95">
        <w:rPr>
          <w:lang w:val="en-NO"/>
        </w:rPr>
        <w:t xml:space="preserve"> information?</w:t>
      </w:r>
    </w:p>
    <w:p w14:paraId="31FE1B13" w14:textId="73119E5E" w:rsidR="009E322A" w:rsidRDefault="009E322A" w:rsidP="009E322A">
      <w:pPr>
        <w:rPr>
          <w:ins w:id="42" w:author="Adriana Bunea" w:date="2025-08-28T11:23:00Z" w16du:dateUtc="2025-08-28T09:23:00Z"/>
          <w:i/>
          <w:iCs/>
          <w:lang w:val="en-NO"/>
        </w:rPr>
      </w:pPr>
      <w:r w:rsidRPr="009E322A">
        <w:rPr>
          <w:i/>
          <w:iCs/>
          <w:lang w:val="en-NO"/>
        </w:rPr>
        <w:t xml:space="preserve">Very </w:t>
      </w:r>
      <w:del w:id="43" w:author="Adriana Bunea" w:date="2025-08-28T11:07:00Z" w16du:dateUtc="2025-08-28T09:07:00Z">
        <w:r w:rsidRPr="009E322A" w:rsidDel="00A7114D">
          <w:rPr>
            <w:i/>
            <w:iCs/>
            <w:lang w:val="en-NO"/>
          </w:rPr>
          <w:delText>low </w:delText>
        </w:r>
      </w:del>
      <w:ins w:id="44" w:author="Adriana Bunea" w:date="2025-08-28T11:07:00Z" w16du:dateUtc="2025-08-28T09:07:00Z">
        <w:r w:rsidR="00A7114D">
          <w:rPr>
            <w:i/>
            <w:iCs/>
            <w:lang w:val="en-NO"/>
          </w:rPr>
          <w:t>simplistic</w:t>
        </w:r>
        <w:r w:rsidR="00A7114D" w:rsidRPr="009E322A">
          <w:rPr>
            <w:i/>
            <w:iCs/>
            <w:lang w:val="en-NO"/>
          </w:rPr>
          <w:t> </w:t>
        </w:r>
      </w:ins>
      <w:r w:rsidRPr="009E322A">
        <w:rPr>
          <w:i/>
          <w:iCs/>
          <w:lang w:val="en-NO"/>
        </w:rPr>
        <w:t xml:space="preserve">Rather </w:t>
      </w:r>
      <w:del w:id="45" w:author="Adriana Bunea" w:date="2025-08-28T11:07:00Z" w16du:dateUtc="2025-08-28T09:07:00Z">
        <w:r w:rsidRPr="009E322A" w:rsidDel="00A7114D">
          <w:rPr>
            <w:i/>
            <w:iCs/>
            <w:lang w:val="en-NO"/>
          </w:rPr>
          <w:delText>low </w:delText>
        </w:r>
      </w:del>
      <w:ins w:id="46" w:author="Adriana Bunea" w:date="2025-08-28T11:07:00Z" w16du:dateUtc="2025-08-28T09:07:00Z">
        <w:r w:rsidR="00A7114D">
          <w:rPr>
            <w:i/>
            <w:iCs/>
            <w:lang w:val="en-NO"/>
          </w:rPr>
          <w:t>simplistic</w:t>
        </w:r>
      </w:ins>
      <w:ins w:id="47" w:author="Adriana Bunea" w:date="2025-08-28T11:11:00Z" w16du:dateUtc="2025-08-28T09:11:00Z">
        <w:r w:rsidR="00091264">
          <w:rPr>
            <w:i/>
            <w:iCs/>
            <w:lang w:val="en-NO"/>
          </w:rPr>
          <w:t xml:space="preserve"> </w:t>
        </w:r>
      </w:ins>
      <w:r w:rsidRPr="009E322A">
        <w:rPr>
          <w:i/>
          <w:iCs/>
          <w:lang w:val="en-NO"/>
        </w:rPr>
        <w:t>Moderate</w:t>
      </w:r>
      <w:ins w:id="48" w:author="Adriana Bunea" w:date="2025-08-28T11:07:00Z" w16du:dateUtc="2025-08-28T09:07:00Z">
        <w:r w:rsidR="00A7114D">
          <w:rPr>
            <w:i/>
            <w:iCs/>
            <w:lang w:val="en-NO"/>
          </w:rPr>
          <w:t xml:space="preserve">ly </w:t>
        </w:r>
      </w:ins>
      <w:ins w:id="49" w:author="Adriana Bunea" w:date="2025-08-28T11:08:00Z" w16du:dateUtc="2025-08-28T09:08:00Z">
        <w:r w:rsidR="00A7114D">
          <w:rPr>
            <w:i/>
            <w:iCs/>
            <w:lang w:val="en-NO"/>
          </w:rPr>
          <w:t>rich in information</w:t>
        </w:r>
      </w:ins>
      <w:r w:rsidRPr="009E322A">
        <w:rPr>
          <w:i/>
          <w:iCs/>
          <w:lang w:val="en-NO"/>
        </w:rPr>
        <w:t> Rather high</w:t>
      </w:r>
      <w:ins w:id="50" w:author="Adriana Bunea" w:date="2025-08-28T11:08:00Z" w16du:dateUtc="2025-08-28T09:08:00Z">
        <w:r w:rsidR="00A7114D">
          <w:rPr>
            <w:i/>
            <w:iCs/>
            <w:lang w:val="en-NO"/>
          </w:rPr>
          <w:t xml:space="preserve"> in information </w:t>
        </w:r>
      </w:ins>
      <w:r w:rsidRPr="009E322A">
        <w:rPr>
          <w:i/>
          <w:iCs/>
          <w:lang w:val="en-NO"/>
        </w:rPr>
        <w:t> Very high</w:t>
      </w:r>
      <w:ins w:id="51" w:author="Adriana Bunea" w:date="2025-08-28T11:08:00Z" w16du:dateUtc="2025-08-28T09:08:00Z">
        <w:r w:rsidR="00A7114D">
          <w:rPr>
            <w:i/>
            <w:iCs/>
            <w:lang w:val="en-NO"/>
          </w:rPr>
          <w:t xml:space="preserve"> </w:t>
        </w:r>
      </w:ins>
      <w:ins w:id="52" w:author="Adriana Bunea" w:date="2025-08-28T11:12:00Z" w16du:dateUtc="2025-08-28T09:12:00Z">
        <w:r w:rsidR="00091264">
          <w:rPr>
            <w:i/>
            <w:iCs/>
            <w:lang w:val="en-NO"/>
          </w:rPr>
          <w:t>in information</w:t>
        </w:r>
      </w:ins>
    </w:p>
    <w:p w14:paraId="20A11605" w14:textId="6FE43748" w:rsidR="00816967" w:rsidRPr="00816967" w:rsidRDefault="00816967" w:rsidP="009E322A">
      <w:pPr>
        <w:rPr>
          <w:lang w:val="en-NO"/>
          <w:rPrChange w:id="53" w:author="Adriana Bunea" w:date="2025-08-28T11:24:00Z" w16du:dateUtc="2025-08-28T09:24:00Z">
            <w:rPr>
              <w:i/>
              <w:iCs/>
              <w:lang w:val="en-NO"/>
            </w:rPr>
          </w:rPrChange>
        </w:rPr>
      </w:pPr>
      <w:ins w:id="54" w:author="Adriana Bunea" w:date="2025-08-28T11:24:00Z" w16du:dateUtc="2025-08-28T09:24:00Z">
        <w:r>
          <w:rPr>
            <w:lang w:val="en-NO"/>
          </w:rPr>
          <w:t>(Dim 1 in our paper: information richness)</w:t>
        </w:r>
      </w:ins>
    </w:p>
    <w:p w14:paraId="7C617DD7" w14:textId="6A77A569" w:rsidR="009E322A" w:rsidRPr="009F3C95" w:rsidRDefault="009E322A" w:rsidP="00A7114D">
      <w:pPr>
        <w:pStyle w:val="ListParagraph"/>
        <w:numPr>
          <w:ilvl w:val="0"/>
          <w:numId w:val="1"/>
        </w:numPr>
        <w:rPr>
          <w:lang w:val="en-NO"/>
        </w:rPr>
      </w:pPr>
      <w:r w:rsidRPr="009F3C95">
        <w:rPr>
          <w:b/>
          <w:bCs/>
          <w:u w:val="single"/>
          <w:lang w:val="en-NO"/>
        </w:rPr>
        <w:t>Analytic quality</w:t>
      </w:r>
      <w:r w:rsidRPr="009F3C95">
        <w:rPr>
          <w:lang w:val="en-NO"/>
        </w:rPr>
        <w:t>: Is this mostly opinion and anecdote</w:t>
      </w:r>
      <w:ins w:id="55" w:author="Adriana Bunea" w:date="2025-08-28T11:04:00Z" w16du:dateUtc="2025-08-28T09:04:00Z">
        <w:r w:rsidR="00A7114D">
          <w:rPr>
            <w:lang w:val="en-NO"/>
          </w:rPr>
          <w:t>,</w:t>
        </w:r>
      </w:ins>
      <w:r w:rsidRPr="009F3C95">
        <w:rPr>
          <w:lang w:val="en-NO"/>
        </w:rPr>
        <w:t xml:space="preserve"> or does it provide clear </w:t>
      </w:r>
      <w:ins w:id="56" w:author="Adriana Bunea" w:date="2025-08-28T11:25:00Z" w16du:dateUtc="2025-08-28T09:25:00Z">
        <w:r w:rsidR="00816967">
          <w:rPr>
            <w:lang w:val="en-NO"/>
          </w:rPr>
          <w:t xml:space="preserve">analytical </w:t>
        </w:r>
      </w:ins>
      <w:r w:rsidRPr="009F3C95">
        <w:rPr>
          <w:lang w:val="en-NO"/>
        </w:rPr>
        <w:t xml:space="preserve">arguments </w:t>
      </w:r>
      <w:del w:id="57" w:author="Adriana Bunea" w:date="2025-08-28T11:20:00Z" w16du:dateUtc="2025-08-28T09:20:00Z">
        <w:r w:rsidRPr="009F3C95" w:rsidDel="00816967">
          <w:rPr>
            <w:lang w:val="en-NO"/>
          </w:rPr>
          <w:delText>as well as</w:delText>
        </w:r>
      </w:del>
      <w:ins w:id="58" w:author="Adriana Bunea" w:date="2025-08-28T11:20:00Z" w16du:dateUtc="2025-08-28T09:20:00Z">
        <w:r w:rsidR="00816967">
          <w:rPr>
            <w:lang w:val="en-NO"/>
          </w:rPr>
          <w:t>backed by</w:t>
        </w:r>
      </w:ins>
      <w:r w:rsidRPr="009F3C95">
        <w:rPr>
          <w:lang w:val="en-NO"/>
        </w:rPr>
        <w:t xml:space="preserve"> factual and checkable claims?</w:t>
      </w:r>
    </w:p>
    <w:p w14:paraId="4325AE6C" w14:textId="22B46E14" w:rsidR="009E322A" w:rsidRDefault="009E322A" w:rsidP="009E322A">
      <w:pPr>
        <w:rPr>
          <w:ins w:id="59" w:author="Adriana Bunea" w:date="2025-08-28T11:24:00Z" w16du:dateUtc="2025-08-28T09:24:00Z"/>
          <w:i/>
          <w:iCs/>
          <w:lang w:val="en-NO"/>
        </w:rPr>
      </w:pPr>
      <w:del w:id="60" w:author="Adriana Bunea" w:date="2025-08-28T11:13:00Z" w16du:dateUtc="2025-08-28T09:13:00Z">
        <w:r w:rsidRPr="009E322A" w:rsidDel="00091264">
          <w:rPr>
            <w:i/>
            <w:iCs/>
            <w:lang w:val="en-NO"/>
          </w:rPr>
          <w:delText>Very low</w:delText>
        </w:r>
      </w:del>
      <w:ins w:id="61" w:author="Adriana Bunea" w:date="2025-08-28T11:13:00Z" w16du:dateUtc="2025-08-28T09:13:00Z">
        <w:r w:rsidR="00091264">
          <w:rPr>
            <w:i/>
            <w:iCs/>
            <w:lang w:val="en-NO"/>
          </w:rPr>
          <w:t xml:space="preserve">Entirely opinion &amp; anecdote </w:t>
        </w:r>
      </w:ins>
      <w:r w:rsidRPr="009E322A">
        <w:rPr>
          <w:i/>
          <w:iCs/>
          <w:lang w:val="en-NO"/>
        </w:rPr>
        <w:t> </w:t>
      </w:r>
      <w:del w:id="62" w:author="Adriana Bunea" w:date="2025-08-28T11:13:00Z" w16du:dateUtc="2025-08-28T09:13:00Z">
        <w:r w:rsidRPr="009E322A" w:rsidDel="00091264">
          <w:rPr>
            <w:i/>
            <w:iCs/>
            <w:lang w:val="en-NO"/>
          </w:rPr>
          <w:delText>Rather low</w:delText>
        </w:r>
      </w:del>
      <w:ins w:id="63" w:author="Adriana Bunea" w:date="2025-08-28T11:13:00Z" w16du:dateUtc="2025-08-28T09:13:00Z">
        <w:r w:rsidR="00091264">
          <w:rPr>
            <w:i/>
            <w:iCs/>
            <w:lang w:val="en-NO"/>
          </w:rPr>
          <w:t>Mostly opinion and ane</w:t>
        </w:r>
      </w:ins>
      <w:ins w:id="64" w:author="Adriana Bunea" w:date="2025-08-28T11:14:00Z" w16du:dateUtc="2025-08-28T09:14:00Z">
        <w:r w:rsidR="00091264">
          <w:rPr>
            <w:i/>
            <w:iCs/>
            <w:lang w:val="en-NO"/>
          </w:rPr>
          <w:t>cdote</w:t>
        </w:r>
      </w:ins>
      <w:r w:rsidRPr="009E322A">
        <w:rPr>
          <w:i/>
          <w:iCs/>
          <w:lang w:val="en-NO"/>
        </w:rPr>
        <w:t> </w:t>
      </w:r>
      <w:del w:id="65" w:author="Adriana Bunea" w:date="2025-08-28T11:14:00Z" w16du:dateUtc="2025-08-28T09:14:00Z">
        <w:r w:rsidRPr="009E322A" w:rsidDel="00091264">
          <w:rPr>
            <w:i/>
            <w:iCs/>
            <w:lang w:val="en-NO"/>
          </w:rPr>
          <w:delText>Moderate Rather</w:delText>
        </w:r>
      </w:del>
      <w:ins w:id="66" w:author="Adriana Bunea" w:date="2025-08-28T11:14:00Z" w16du:dateUtc="2025-08-28T09:14:00Z">
        <w:r w:rsidR="00091264">
          <w:rPr>
            <w:i/>
            <w:iCs/>
            <w:lang w:val="en-NO"/>
          </w:rPr>
          <w:t xml:space="preserve">Mixed opinion and facts Mostly factual with checkable claims </w:t>
        </w:r>
      </w:ins>
      <w:r w:rsidRPr="009E322A">
        <w:rPr>
          <w:i/>
          <w:iCs/>
          <w:lang w:val="en-NO"/>
        </w:rPr>
        <w:t xml:space="preserve"> </w:t>
      </w:r>
      <w:del w:id="67" w:author="Adriana Bunea" w:date="2025-08-28T11:14:00Z" w16du:dateUtc="2025-08-28T09:14:00Z">
        <w:r w:rsidRPr="009E322A" w:rsidDel="00091264">
          <w:rPr>
            <w:i/>
            <w:iCs/>
            <w:lang w:val="en-NO"/>
          </w:rPr>
          <w:delText>high Very high</w:delText>
        </w:r>
      </w:del>
      <w:ins w:id="68" w:author="Adriana Bunea" w:date="2025-08-28T11:14:00Z" w16du:dateUtc="2025-08-28T09:14:00Z">
        <w:r w:rsidR="00091264">
          <w:rPr>
            <w:i/>
            <w:iCs/>
            <w:lang w:val="en-NO"/>
          </w:rPr>
          <w:t>Entirely factual with checkable cla</w:t>
        </w:r>
      </w:ins>
      <w:ins w:id="69" w:author="Adriana Bunea" w:date="2025-08-28T11:15:00Z" w16du:dateUtc="2025-08-28T09:15:00Z">
        <w:r w:rsidR="00091264">
          <w:rPr>
            <w:i/>
            <w:iCs/>
            <w:lang w:val="en-NO"/>
          </w:rPr>
          <w:t>ims</w:t>
        </w:r>
      </w:ins>
    </w:p>
    <w:p w14:paraId="23DDE429" w14:textId="77777777" w:rsidR="00816967" w:rsidRDefault="00816967" w:rsidP="009F3C95">
      <w:pPr>
        <w:rPr>
          <w:ins w:id="70" w:author="Adriana Bunea" w:date="2025-08-28T11:26:00Z" w16du:dateUtc="2025-08-28T09:26:00Z"/>
          <w:lang w:val="en-NO"/>
        </w:rPr>
      </w:pPr>
      <w:ins w:id="71" w:author="Adriana Bunea" w:date="2025-08-28T11:25:00Z" w16du:dateUtc="2025-08-28T09:25:00Z">
        <w:r>
          <w:rPr>
            <w:lang w:val="en-NO"/>
          </w:rPr>
          <w:lastRenderedPageBreak/>
          <w:t>(Dim 2 in our paper measured by syntactic complexity. Taps slightly into dimension 4 that highlights factual and conc</w:t>
        </w:r>
      </w:ins>
      <w:ins w:id="72" w:author="Adriana Bunea" w:date="2025-08-28T11:26:00Z" w16du:dateUtc="2025-08-28T09:26:00Z">
        <w:r>
          <w:rPr>
            <w:lang w:val="en-NO"/>
          </w:rPr>
          <w:t>rete info</w:t>
        </w:r>
      </w:ins>
      <w:ins w:id="73" w:author="Adriana Bunea" w:date="2025-08-28T11:25:00Z" w16du:dateUtc="2025-08-28T09:25:00Z">
        <w:r>
          <w:rPr>
            <w:lang w:val="en-NO"/>
          </w:rPr>
          <w:t>)</w:t>
        </w:r>
      </w:ins>
    </w:p>
    <w:p w14:paraId="2525D3C8" w14:textId="66CEBAB7" w:rsidR="009F3C95" w:rsidRPr="009E322A" w:rsidRDefault="009F3C95" w:rsidP="009F3C95">
      <w:pPr>
        <w:rPr>
          <w:ins w:id="74" w:author="Adriana Bunea" w:date="2025-08-28T10:48:00Z" w16du:dateUtc="2025-08-28T08:48:00Z"/>
          <w:lang w:val="en-NO"/>
        </w:rPr>
      </w:pPr>
      <w:ins w:id="75" w:author="Adriana Bunea" w:date="2025-08-28T10:48:00Z" w16du:dateUtc="2025-08-28T08:48:00Z">
        <w:r w:rsidRPr="009E322A">
          <w:rPr>
            <w:b/>
            <w:bCs/>
            <w:u w:val="single"/>
            <w:lang w:val="en-NO"/>
          </w:rPr>
          <w:br/>
        </w:r>
      </w:ins>
      <w:ins w:id="76" w:author="Adriana Bunea" w:date="2025-08-28T10:49:00Z" w16du:dateUtc="2025-08-28T08:49:00Z">
        <w:r>
          <w:rPr>
            <w:b/>
            <w:bCs/>
            <w:u w:val="single"/>
            <w:lang w:val="en-NO"/>
          </w:rPr>
          <w:t xml:space="preserve">3. </w:t>
        </w:r>
      </w:ins>
      <w:ins w:id="77" w:author="Adriana Bunea" w:date="2025-08-28T10:48:00Z" w16du:dateUtc="2025-08-28T08:48:00Z">
        <w:r w:rsidRPr="009E322A">
          <w:rPr>
            <w:b/>
            <w:bCs/>
            <w:u w:val="single"/>
            <w:lang w:val="en-NO"/>
          </w:rPr>
          <w:t>Relevance</w:t>
        </w:r>
        <w:r w:rsidRPr="009E322A">
          <w:rPr>
            <w:lang w:val="en-NO"/>
          </w:rPr>
          <w:t>: Does the comment appear as vague or off-topic</w:t>
        </w:r>
      </w:ins>
      <w:ins w:id="78" w:author="Adriana Bunea" w:date="2025-08-28T10:53:00Z" w16du:dateUtc="2025-08-28T08:53:00Z">
        <w:r>
          <w:rPr>
            <w:lang w:val="en-NO"/>
          </w:rPr>
          <w:t>,</w:t>
        </w:r>
      </w:ins>
      <w:ins w:id="79" w:author="Adriana Bunea" w:date="2025-08-28T10:48:00Z" w16du:dateUtc="2025-08-28T08:48:00Z">
        <w:r w:rsidRPr="009E322A">
          <w:rPr>
            <w:lang w:val="en-NO"/>
          </w:rPr>
          <w:t xml:space="preserve"> or does it directly address a </w:t>
        </w:r>
        <w:r>
          <w:rPr>
            <w:lang w:val="en-NO"/>
          </w:rPr>
          <w:t>policy</w:t>
        </w:r>
        <w:r w:rsidRPr="009E322A">
          <w:rPr>
            <w:lang w:val="en-NO"/>
          </w:rPr>
          <w:t xml:space="preserve"> </w:t>
        </w:r>
        <w:r w:rsidRPr="009E322A">
          <w:rPr>
            <w:lang w:val="en-NO"/>
          </w:rPr>
          <w:t>issue?</w:t>
        </w:r>
      </w:ins>
    </w:p>
    <w:p w14:paraId="0D09EC1E" w14:textId="5DDD274A" w:rsidR="009F3C95" w:rsidRDefault="009F3C95" w:rsidP="009E322A">
      <w:pPr>
        <w:rPr>
          <w:ins w:id="80" w:author="Adriana Bunea" w:date="2025-08-28T11:26:00Z" w16du:dateUtc="2025-08-28T09:26:00Z"/>
          <w:i/>
          <w:iCs/>
          <w:lang w:val="en-NO"/>
        </w:rPr>
      </w:pPr>
      <w:ins w:id="81" w:author="Adriana Bunea" w:date="2025-08-28T10:48:00Z" w16du:dateUtc="2025-08-28T08:48:00Z">
        <w:r w:rsidRPr="009E322A">
          <w:rPr>
            <w:i/>
            <w:iCs/>
            <w:lang w:val="en-NO"/>
          </w:rPr>
          <w:t xml:space="preserve">Very </w:t>
        </w:r>
      </w:ins>
      <w:ins w:id="82" w:author="Adriana Bunea" w:date="2025-08-28T11:16:00Z" w16du:dateUtc="2025-08-28T09:16:00Z">
        <w:r w:rsidR="00091264">
          <w:rPr>
            <w:i/>
            <w:iCs/>
            <w:lang w:val="en-NO"/>
          </w:rPr>
          <w:t>vague and off-topic</w:t>
        </w:r>
      </w:ins>
      <w:ins w:id="83" w:author="Adriana Bunea" w:date="2025-08-28T10:48:00Z" w16du:dateUtc="2025-08-28T08:48:00Z">
        <w:r w:rsidRPr="009E322A">
          <w:rPr>
            <w:i/>
            <w:iCs/>
            <w:lang w:val="en-NO"/>
          </w:rPr>
          <w:t> </w:t>
        </w:r>
      </w:ins>
      <w:ins w:id="84" w:author="Adriana Bunea" w:date="2025-08-28T11:16:00Z" w16du:dateUtc="2025-08-28T09:16:00Z">
        <w:r w:rsidR="00091264">
          <w:rPr>
            <w:i/>
            <w:iCs/>
            <w:lang w:val="en-NO"/>
          </w:rPr>
          <w:t>Somewhat vague and off topic</w:t>
        </w:r>
      </w:ins>
      <w:ins w:id="85" w:author="Adriana Bunea" w:date="2025-08-28T10:48:00Z" w16du:dateUtc="2025-08-28T08:48:00Z">
        <w:r w:rsidRPr="009E322A">
          <w:rPr>
            <w:i/>
            <w:iCs/>
            <w:lang w:val="en-NO"/>
          </w:rPr>
          <w:t> Moderate</w:t>
        </w:r>
      </w:ins>
      <w:ins w:id="86" w:author="Adriana Bunea" w:date="2025-08-28T11:17:00Z" w16du:dateUtc="2025-08-28T09:17:00Z">
        <w:r w:rsidR="00091264">
          <w:rPr>
            <w:i/>
            <w:iCs/>
            <w:lang w:val="en-NO"/>
          </w:rPr>
          <w:t>ly on-topic</w:t>
        </w:r>
      </w:ins>
      <w:ins w:id="87" w:author="Adriana Bunea" w:date="2025-08-28T10:48:00Z" w16du:dateUtc="2025-08-28T08:48:00Z">
        <w:r w:rsidRPr="009E322A">
          <w:rPr>
            <w:i/>
            <w:iCs/>
            <w:lang w:val="en-NO"/>
          </w:rPr>
          <w:t> </w:t>
        </w:r>
      </w:ins>
      <w:ins w:id="88" w:author="Adriana Bunea" w:date="2025-08-28T11:17:00Z" w16du:dateUtc="2025-08-28T09:17:00Z">
        <w:r w:rsidR="00091264">
          <w:rPr>
            <w:i/>
            <w:iCs/>
            <w:lang w:val="en-NO"/>
          </w:rPr>
          <w:t>Mostly direct and on-topic</w:t>
        </w:r>
      </w:ins>
      <w:ins w:id="89" w:author="Adriana Bunea" w:date="2025-08-28T10:48:00Z" w16du:dateUtc="2025-08-28T08:48:00Z">
        <w:r w:rsidRPr="009E322A">
          <w:rPr>
            <w:i/>
            <w:iCs/>
            <w:lang w:val="en-NO"/>
          </w:rPr>
          <w:t xml:space="preserve"> </w:t>
        </w:r>
      </w:ins>
      <w:ins w:id="90" w:author="Adriana Bunea" w:date="2025-08-28T11:17:00Z" w16du:dateUtc="2025-08-28T09:17:00Z">
        <w:r w:rsidR="00091264">
          <w:rPr>
            <w:i/>
            <w:iCs/>
            <w:lang w:val="en-NO"/>
          </w:rPr>
          <w:t>Very direct and on topic</w:t>
        </w:r>
      </w:ins>
    </w:p>
    <w:p w14:paraId="66A252FE" w14:textId="3BCDD51E" w:rsidR="00816967" w:rsidRPr="00816967" w:rsidRDefault="00816967" w:rsidP="009E322A">
      <w:pPr>
        <w:rPr>
          <w:lang w:val="en-NO"/>
          <w:rPrChange w:id="91" w:author="Adriana Bunea" w:date="2025-08-28T11:26:00Z" w16du:dateUtc="2025-08-28T09:26:00Z">
            <w:rPr>
              <w:i/>
              <w:iCs/>
              <w:lang w:val="en-NO"/>
            </w:rPr>
          </w:rPrChange>
        </w:rPr>
      </w:pPr>
      <w:ins w:id="92" w:author="Adriana Bunea" w:date="2025-08-28T11:26:00Z" w16du:dateUtc="2025-08-28T09:26:00Z">
        <w:r>
          <w:rPr>
            <w:lang w:val="en-NO"/>
          </w:rPr>
          <w:t>(Taps into the idea of policy ori</w:t>
        </w:r>
      </w:ins>
      <w:ins w:id="93" w:author="Adriana Bunea" w:date="2025-08-28T11:27:00Z" w16du:dateUtc="2025-08-28T09:27:00Z">
        <w:r>
          <w:rPr>
            <w:lang w:val="en-NO"/>
          </w:rPr>
          <w:t>en</w:t>
        </w:r>
      </w:ins>
      <w:ins w:id="94" w:author="Adriana Bunea" w:date="2025-08-28T11:26:00Z" w16du:dateUtc="2025-08-28T09:26:00Z">
        <w:r>
          <w:rPr>
            <w:lang w:val="en-NO"/>
          </w:rPr>
          <w:t xml:space="preserve">tation that underlines dim 3 </w:t>
        </w:r>
      </w:ins>
      <w:ins w:id="95" w:author="Adriana Bunea" w:date="2025-08-28T11:29:00Z" w16du:dateUtc="2025-08-28T09:29:00Z">
        <w:r w:rsidR="00CC3A14">
          <w:rPr>
            <w:lang w:val="en-NO"/>
          </w:rPr>
          <w:t xml:space="preserve">(legal terminology) </w:t>
        </w:r>
      </w:ins>
      <w:ins w:id="96" w:author="Adriana Bunea" w:date="2025-08-28T11:26:00Z" w16du:dateUtc="2025-08-28T09:26:00Z">
        <w:r>
          <w:rPr>
            <w:lang w:val="en-NO"/>
          </w:rPr>
          <w:t xml:space="preserve">and dim 4 </w:t>
        </w:r>
      </w:ins>
      <w:ins w:id="97" w:author="Adriana Bunea" w:date="2025-08-28T11:29:00Z" w16du:dateUtc="2025-08-28T09:29:00Z">
        <w:r w:rsidR="00CC3A14">
          <w:rPr>
            <w:lang w:val="en-NO"/>
          </w:rPr>
          <w:t xml:space="preserve">(factual, concrete info) </w:t>
        </w:r>
      </w:ins>
      <w:ins w:id="98" w:author="Adriana Bunea" w:date="2025-08-28T11:27:00Z" w16du:dateUtc="2025-08-28T09:27:00Z">
        <w:r>
          <w:rPr>
            <w:lang w:val="en-NO"/>
          </w:rPr>
          <w:t>in our paper)</w:t>
        </w:r>
      </w:ins>
    </w:p>
    <w:p w14:paraId="17A12EE4" w14:textId="5B46928B" w:rsidR="009E322A" w:rsidRPr="009F3C95" w:rsidRDefault="009E322A" w:rsidP="00A7114D">
      <w:pPr>
        <w:pStyle w:val="ListParagraph"/>
        <w:numPr>
          <w:ilvl w:val="0"/>
          <w:numId w:val="2"/>
        </w:numPr>
        <w:rPr>
          <w:lang w:val="en-NO"/>
        </w:rPr>
      </w:pPr>
      <w:r w:rsidRPr="009F3C95">
        <w:rPr>
          <w:b/>
          <w:bCs/>
          <w:u w:val="single"/>
          <w:lang w:val="en-NO"/>
        </w:rPr>
        <w:t>Specificity</w:t>
      </w:r>
      <w:ins w:id="99" w:author="Adriana Bunea" w:date="2025-08-28T11:27:00Z" w16du:dateUtc="2025-08-28T09:27:00Z">
        <w:r w:rsidR="00816967">
          <w:rPr>
            <w:b/>
            <w:bCs/>
            <w:u w:val="single"/>
            <w:lang w:val="en-NO"/>
          </w:rPr>
          <w:t xml:space="preserve"> 1</w:t>
        </w:r>
      </w:ins>
      <w:r w:rsidRPr="009F3C95">
        <w:rPr>
          <w:lang w:val="en-NO"/>
        </w:rPr>
        <w:t>: Is the comment</w:t>
      </w:r>
      <w:ins w:id="100" w:author="Adriana Bunea" w:date="2025-08-28T11:38:00Z" w16du:dateUtc="2025-08-28T09:38:00Z">
        <w:r w:rsidR="00CC3A14">
          <w:rPr>
            <w:lang w:val="en-NO"/>
          </w:rPr>
          <w:t xml:space="preserve"> employing</w:t>
        </w:r>
      </w:ins>
      <w:r w:rsidRPr="009F3C95">
        <w:rPr>
          <w:lang w:val="en-NO"/>
        </w:rPr>
        <w:t xml:space="preserve"> rather general and unspecific</w:t>
      </w:r>
      <w:ins w:id="101" w:author="Adriana Bunea" w:date="2025-08-28T11:38:00Z" w16du:dateUtc="2025-08-28T09:38:00Z">
        <w:r w:rsidR="00CC3A14">
          <w:rPr>
            <w:lang w:val="en-NO"/>
          </w:rPr>
          <w:t xml:space="preserve"> words</w:t>
        </w:r>
      </w:ins>
      <w:ins w:id="102" w:author="Adriana Bunea" w:date="2025-08-28T10:49:00Z" w16du:dateUtc="2025-08-28T08:49:00Z">
        <w:r w:rsidR="009F3C95" w:rsidRPr="009F3C95">
          <w:rPr>
            <w:lang w:val="en-NO"/>
          </w:rPr>
          <w:t>,</w:t>
        </w:r>
      </w:ins>
      <w:r w:rsidRPr="009F3C95">
        <w:rPr>
          <w:lang w:val="en-NO"/>
        </w:rPr>
        <w:t xml:space="preserve"> or does it provide concrete and detailed </w:t>
      </w:r>
      <w:del w:id="103" w:author="Adriana Bunea" w:date="2025-08-28T11:38:00Z" w16du:dateUtc="2025-08-28T09:38:00Z">
        <w:r w:rsidRPr="009F3C95" w:rsidDel="00013EC2">
          <w:rPr>
            <w:lang w:val="en-NO"/>
          </w:rPr>
          <w:delText>information useful for legal policymaking</w:delText>
        </w:r>
      </w:del>
      <w:ins w:id="104" w:author="Adriana Bunea" w:date="2025-08-28T11:38:00Z" w16du:dateUtc="2025-08-28T09:38:00Z">
        <w:r w:rsidR="00013EC2">
          <w:rPr>
            <w:lang w:val="en-NO"/>
          </w:rPr>
          <w:t>legal information</w:t>
        </w:r>
      </w:ins>
      <w:ins w:id="105" w:author="Adriana Bunea" w:date="2025-08-28T12:25:00Z" w16du:dateUtc="2025-08-28T10:25:00Z">
        <w:r w:rsidR="00CE2C77">
          <w:rPr>
            <w:lang w:val="en-NO"/>
          </w:rPr>
          <w:t>/terminology</w:t>
        </w:r>
      </w:ins>
      <w:r w:rsidRPr="009F3C95">
        <w:rPr>
          <w:lang w:val="en-NO"/>
        </w:rPr>
        <w:t>?</w:t>
      </w:r>
    </w:p>
    <w:p w14:paraId="1D90A983" w14:textId="0775D870" w:rsidR="009E322A" w:rsidRDefault="009E322A" w:rsidP="009E322A">
      <w:pPr>
        <w:rPr>
          <w:ins w:id="106" w:author="Adriana Bunea" w:date="2025-08-28T12:28:00Z" w16du:dateUtc="2025-08-28T10:28:00Z"/>
          <w:i/>
          <w:iCs/>
          <w:lang w:val="en-NO"/>
        </w:rPr>
      </w:pPr>
      <w:r w:rsidRPr="009E322A">
        <w:rPr>
          <w:i/>
          <w:iCs/>
          <w:lang w:val="en-NO"/>
        </w:rPr>
        <w:t xml:space="preserve">Very </w:t>
      </w:r>
      <w:del w:id="107" w:author="Adriana Bunea" w:date="2025-08-28T12:25:00Z" w16du:dateUtc="2025-08-28T10:25:00Z">
        <w:r w:rsidRPr="009E322A" w:rsidDel="00CE2C77">
          <w:rPr>
            <w:i/>
            <w:iCs/>
            <w:lang w:val="en-NO"/>
          </w:rPr>
          <w:delText>low </w:delText>
        </w:r>
      </w:del>
      <w:ins w:id="108" w:author="Adriana Bunea" w:date="2025-08-28T12:25:00Z" w16du:dateUtc="2025-08-28T10:25:00Z">
        <w:r w:rsidR="00CE2C77">
          <w:rPr>
            <w:i/>
            <w:iCs/>
            <w:lang w:val="en-NO"/>
          </w:rPr>
          <w:t xml:space="preserve">general and unspecific </w:t>
        </w:r>
      </w:ins>
      <w:r w:rsidRPr="009E322A">
        <w:rPr>
          <w:i/>
          <w:iCs/>
          <w:lang w:val="en-NO"/>
        </w:rPr>
        <w:t xml:space="preserve">Rather </w:t>
      </w:r>
      <w:ins w:id="109" w:author="Adriana Bunea" w:date="2025-08-28T12:26:00Z" w16du:dateUtc="2025-08-28T10:26:00Z">
        <w:r w:rsidR="00CE2C77">
          <w:rPr>
            <w:i/>
            <w:iCs/>
            <w:lang w:val="en-NO"/>
          </w:rPr>
          <w:t xml:space="preserve">general and unspeciifc </w:t>
        </w:r>
      </w:ins>
      <w:r w:rsidRPr="009E322A">
        <w:rPr>
          <w:i/>
          <w:iCs/>
          <w:lang w:val="en-NO"/>
        </w:rPr>
        <w:t>l</w:t>
      </w:r>
      <w:del w:id="110" w:author="Adriana Bunea" w:date="2025-08-28T12:26:00Z" w16du:dateUtc="2025-08-28T10:26:00Z">
        <w:r w:rsidRPr="009E322A" w:rsidDel="00CE2C77">
          <w:rPr>
            <w:i/>
            <w:iCs/>
            <w:lang w:val="en-NO"/>
          </w:rPr>
          <w:delText>ow</w:delText>
        </w:r>
      </w:del>
      <w:r w:rsidRPr="009E322A">
        <w:rPr>
          <w:i/>
          <w:iCs/>
          <w:lang w:val="en-NO"/>
        </w:rPr>
        <w:t> Moderate</w:t>
      </w:r>
      <w:ins w:id="111" w:author="Adriana Bunea" w:date="2025-08-28T12:26:00Z" w16du:dateUtc="2025-08-28T10:26:00Z">
        <w:r w:rsidR="00CE2C77">
          <w:rPr>
            <w:i/>
            <w:iCs/>
            <w:lang w:val="en-NO"/>
          </w:rPr>
          <w:t xml:space="preserve">ly concrete de detailed legal </w:t>
        </w:r>
      </w:ins>
      <w:r w:rsidRPr="009E322A">
        <w:rPr>
          <w:i/>
          <w:iCs/>
          <w:lang w:val="en-NO"/>
        </w:rPr>
        <w:t xml:space="preserve"> Rather </w:t>
      </w:r>
      <w:del w:id="112" w:author="Adriana Bunea" w:date="2025-08-28T12:26:00Z" w16du:dateUtc="2025-08-28T10:26:00Z">
        <w:r w:rsidRPr="009E322A" w:rsidDel="00CE2C77">
          <w:rPr>
            <w:i/>
            <w:iCs/>
            <w:lang w:val="en-NO"/>
          </w:rPr>
          <w:delText>high </w:delText>
        </w:r>
      </w:del>
      <w:ins w:id="113" w:author="Adriana Bunea" w:date="2025-08-28T12:26:00Z" w16du:dateUtc="2025-08-28T10:26:00Z">
        <w:r w:rsidR="00CE2C77">
          <w:rPr>
            <w:i/>
            <w:iCs/>
            <w:lang w:val="en-NO"/>
          </w:rPr>
          <w:t>concrete and deta</w:t>
        </w:r>
      </w:ins>
      <w:ins w:id="114" w:author="Adriana Bunea" w:date="2025-08-28T12:27:00Z" w16du:dateUtc="2025-08-28T10:27:00Z">
        <w:r w:rsidR="00CE2C77">
          <w:rPr>
            <w:i/>
            <w:iCs/>
            <w:lang w:val="en-NO"/>
          </w:rPr>
          <w:t>iled legal</w:t>
        </w:r>
      </w:ins>
      <w:ins w:id="115" w:author="Adriana Bunea" w:date="2025-08-28T12:26:00Z" w16du:dateUtc="2025-08-28T10:26:00Z">
        <w:r w:rsidR="00CE2C77" w:rsidRPr="009E322A">
          <w:rPr>
            <w:i/>
            <w:iCs/>
            <w:lang w:val="en-NO"/>
          </w:rPr>
          <w:t> </w:t>
        </w:r>
      </w:ins>
      <w:r w:rsidRPr="009E322A">
        <w:rPr>
          <w:i/>
          <w:iCs/>
          <w:lang w:val="en-NO"/>
        </w:rPr>
        <w:t>Very</w:t>
      </w:r>
      <w:del w:id="116" w:author="Adriana Bunea" w:date="2025-08-28T12:27:00Z" w16du:dateUtc="2025-08-28T10:27:00Z">
        <w:r w:rsidRPr="009E322A" w:rsidDel="00CE2C77">
          <w:rPr>
            <w:i/>
            <w:iCs/>
            <w:lang w:val="en-NO"/>
          </w:rPr>
          <w:delText xml:space="preserve"> high</w:delText>
        </w:r>
      </w:del>
      <w:ins w:id="117" w:author="Adriana Bunea" w:date="2025-08-28T12:27:00Z" w16du:dateUtc="2025-08-28T10:27:00Z">
        <w:r w:rsidR="00CE2C77">
          <w:rPr>
            <w:i/>
            <w:iCs/>
            <w:lang w:val="en-NO"/>
          </w:rPr>
          <w:t xml:space="preserve"> legal</w:t>
        </w:r>
      </w:ins>
    </w:p>
    <w:p w14:paraId="45FF1C0E" w14:textId="7FDA98C6" w:rsidR="00CE2C77" w:rsidRPr="00CE2C77" w:rsidRDefault="00CE2C77" w:rsidP="009E322A">
      <w:pPr>
        <w:rPr>
          <w:ins w:id="118" w:author="Adriana Bunea" w:date="2025-08-28T11:28:00Z" w16du:dateUtc="2025-08-28T09:28:00Z"/>
          <w:lang w:val="en-NO"/>
          <w:rPrChange w:id="119" w:author="Adriana Bunea" w:date="2025-08-28T12:28:00Z" w16du:dateUtc="2025-08-28T10:28:00Z">
            <w:rPr>
              <w:ins w:id="120" w:author="Adriana Bunea" w:date="2025-08-28T11:28:00Z" w16du:dateUtc="2025-08-28T09:28:00Z"/>
              <w:i/>
              <w:iCs/>
              <w:lang w:val="en-NO"/>
            </w:rPr>
          </w:rPrChange>
        </w:rPr>
      </w:pPr>
      <w:ins w:id="121" w:author="Adriana Bunea" w:date="2025-08-28T12:29:00Z" w16du:dateUtc="2025-08-28T10:29:00Z">
        <w:r>
          <w:rPr>
            <w:lang w:val="en-NO"/>
          </w:rPr>
          <w:t>(Taps into Dim 3 in our paper)</w:t>
        </w:r>
      </w:ins>
    </w:p>
    <w:p w14:paraId="5669D1F0" w14:textId="4B7EADD4" w:rsidR="00816967" w:rsidRDefault="00816967" w:rsidP="00816967">
      <w:pPr>
        <w:pStyle w:val="ListParagraph"/>
        <w:numPr>
          <w:ilvl w:val="0"/>
          <w:numId w:val="2"/>
        </w:numPr>
        <w:rPr>
          <w:ins w:id="122" w:author="Adriana Bunea" w:date="2025-08-28T11:30:00Z" w16du:dateUtc="2025-08-28T09:30:00Z"/>
          <w:b/>
          <w:bCs/>
          <w:lang w:val="en-NO"/>
        </w:rPr>
      </w:pPr>
      <w:ins w:id="123" w:author="Adriana Bunea" w:date="2025-08-28T11:28:00Z" w16du:dateUtc="2025-08-28T09:28:00Z">
        <w:r w:rsidRPr="00816967">
          <w:rPr>
            <w:b/>
            <w:bCs/>
            <w:lang w:val="en-NO"/>
            <w:rPrChange w:id="124" w:author="Adriana Bunea" w:date="2025-08-28T11:28:00Z" w16du:dateUtc="2025-08-28T09:28:00Z">
              <w:rPr>
                <w:i/>
                <w:iCs/>
                <w:lang w:val="en-NO"/>
              </w:rPr>
            </w:rPrChange>
          </w:rPr>
          <w:t xml:space="preserve">Specificity 2: </w:t>
        </w:r>
      </w:ins>
      <w:ins w:id="125" w:author="Adriana Bunea" w:date="2025-08-28T11:38:00Z" w16du:dateUtc="2025-08-28T09:38:00Z">
        <w:r w:rsidR="00013EC2">
          <w:rPr>
            <w:b/>
            <w:bCs/>
            <w:lang w:val="en-NO"/>
          </w:rPr>
          <w:t xml:space="preserve">To what extent does the comment contain </w:t>
        </w:r>
      </w:ins>
      <w:ins w:id="126" w:author="Adriana Bunea" w:date="2025-08-28T11:39:00Z" w16du:dateUtc="2025-08-28T09:39:00Z">
        <w:r w:rsidR="00013EC2">
          <w:rPr>
            <w:b/>
            <w:bCs/>
            <w:lang w:val="en-NO"/>
          </w:rPr>
          <w:t>factual and concrete information</w:t>
        </w:r>
      </w:ins>
      <w:ins w:id="127" w:author="Adriana Bunea" w:date="2025-08-28T11:30:00Z" w16du:dateUtc="2025-08-28T09:30:00Z">
        <w:r w:rsidR="00CC3A14">
          <w:rPr>
            <w:b/>
            <w:bCs/>
            <w:lang w:val="en-NO"/>
          </w:rPr>
          <w:t>?</w:t>
        </w:r>
      </w:ins>
    </w:p>
    <w:p w14:paraId="6B6D79CA" w14:textId="28E214E2" w:rsidR="00CC3A14" w:rsidRPr="00CC3A14" w:rsidRDefault="00CE2C77" w:rsidP="00CC3A14">
      <w:pPr>
        <w:rPr>
          <w:ins w:id="128" w:author="Adriana Bunea" w:date="2025-08-28T11:28:00Z" w16du:dateUtc="2025-08-28T09:28:00Z"/>
          <w:b/>
          <w:bCs/>
          <w:lang w:val="en-NO"/>
          <w:rPrChange w:id="129" w:author="Adriana Bunea" w:date="2025-08-28T11:30:00Z" w16du:dateUtc="2025-08-28T09:30:00Z">
            <w:rPr>
              <w:ins w:id="130" w:author="Adriana Bunea" w:date="2025-08-28T11:28:00Z" w16du:dateUtc="2025-08-28T09:28:00Z"/>
              <w:lang w:val="en-NO"/>
            </w:rPr>
          </w:rPrChange>
        </w:rPr>
        <w:pPrChange w:id="131" w:author="Adriana Bunea" w:date="2025-08-28T11:30:00Z" w16du:dateUtc="2025-08-28T09:30:00Z">
          <w:pPr>
            <w:pStyle w:val="ListParagraph"/>
            <w:numPr>
              <w:numId w:val="2"/>
            </w:numPr>
            <w:ind w:hanging="360"/>
          </w:pPr>
        </w:pPrChange>
      </w:pPr>
      <w:ins w:id="132" w:author="Adriana Bunea" w:date="2025-08-28T12:27:00Z" w16du:dateUtc="2025-08-28T10:27:00Z">
        <w:r>
          <w:rPr>
            <w:b/>
            <w:bCs/>
            <w:lang w:val="en-NO"/>
          </w:rPr>
          <w:t xml:space="preserve">Very little Rather little Moderate Rather high Very </w:t>
        </w:r>
      </w:ins>
      <w:ins w:id="133" w:author="Adriana Bunea" w:date="2025-08-28T12:28:00Z" w16du:dateUtc="2025-08-28T10:28:00Z">
        <w:r>
          <w:rPr>
            <w:b/>
            <w:bCs/>
            <w:lang w:val="en-NO"/>
          </w:rPr>
          <w:t>high</w:t>
        </w:r>
      </w:ins>
    </w:p>
    <w:p w14:paraId="442DBCFB" w14:textId="5F2F3F5A" w:rsidR="00CC3A14" w:rsidRPr="00CE2C77" w:rsidRDefault="00CE2C77" w:rsidP="00CE2C77">
      <w:pPr>
        <w:rPr>
          <w:lang w:val="en-NO"/>
        </w:rPr>
      </w:pPr>
      <w:ins w:id="134" w:author="Adriana Bunea" w:date="2025-08-28T12:29:00Z" w16du:dateUtc="2025-08-28T10:29:00Z">
        <w:r>
          <w:rPr>
            <w:lang w:val="en-NO"/>
          </w:rPr>
          <w:t xml:space="preserve">(Taps into Dim </w:t>
        </w:r>
        <w:r>
          <w:rPr>
            <w:lang w:val="en-NO"/>
          </w:rPr>
          <w:t>4</w:t>
        </w:r>
        <w:r>
          <w:rPr>
            <w:lang w:val="en-NO"/>
          </w:rPr>
          <w:t xml:space="preserve"> in our paper)</w:t>
        </w:r>
      </w:ins>
    </w:p>
    <w:p w14:paraId="51C3C168" w14:textId="1DF544D7" w:rsidR="009E322A" w:rsidRPr="00CC3A14" w:rsidRDefault="009E322A" w:rsidP="00CC3A14">
      <w:pPr>
        <w:pStyle w:val="ListParagraph"/>
        <w:numPr>
          <w:ilvl w:val="0"/>
          <w:numId w:val="2"/>
        </w:numPr>
        <w:rPr>
          <w:ins w:id="135" w:author="Adriana Bunea" w:date="2025-08-28T11:01:00Z" w16du:dateUtc="2025-08-28T09:01:00Z"/>
          <w:lang w:val="en-NO"/>
        </w:rPr>
      </w:pPr>
      <w:r w:rsidRPr="00CC3A14">
        <w:rPr>
          <w:b/>
          <w:bCs/>
          <w:u w:val="single"/>
          <w:lang w:val="en-NO"/>
        </w:rPr>
        <w:t>Overall information quality</w:t>
      </w:r>
      <w:r w:rsidRPr="00CC3A14">
        <w:rPr>
          <w:lang w:val="en-NO"/>
        </w:rPr>
        <w:t>: How useful is the comment for an off</w:t>
      </w:r>
      <w:ins w:id="136" w:author="Adriana Bunea" w:date="2025-08-28T10:43:00Z" w16du:dateUtc="2025-08-28T08:43:00Z">
        <w:r w:rsidR="001E7A73" w:rsidRPr="00CC3A14">
          <w:rPr>
            <w:lang w:val="en-NO"/>
          </w:rPr>
          <w:t>i</w:t>
        </w:r>
      </w:ins>
      <w:r w:rsidRPr="00CC3A14">
        <w:rPr>
          <w:lang w:val="en-NO"/>
        </w:rPr>
        <w:t xml:space="preserve">cial who is trying to </w:t>
      </w:r>
      <w:ins w:id="137" w:author="Adriana Bunea" w:date="2025-08-28T10:44:00Z" w16du:dateUtc="2025-08-28T08:44:00Z">
        <w:r w:rsidR="001E7A73" w:rsidRPr="00CC3A14">
          <w:rPr>
            <w:lang w:val="en-NO"/>
          </w:rPr>
          <w:t>engage</w:t>
        </w:r>
      </w:ins>
      <w:ins w:id="138" w:author="Adriana Bunea" w:date="2025-08-28T10:43:00Z" w16du:dateUtc="2025-08-28T08:43:00Z">
        <w:r w:rsidR="001E7A73" w:rsidRPr="00CC3A14">
          <w:rPr>
            <w:lang w:val="en-NO"/>
          </w:rPr>
          <w:t xml:space="preserve"> </w:t>
        </w:r>
      </w:ins>
      <w:ins w:id="139" w:author="Adriana Bunea" w:date="2025-08-28T10:44:00Z" w16du:dateUtc="2025-08-28T08:44:00Z">
        <w:r w:rsidR="001E7A73" w:rsidRPr="00CC3A14">
          <w:rPr>
            <w:lang w:val="en-NO"/>
          </w:rPr>
          <w:t>i</w:t>
        </w:r>
      </w:ins>
      <w:ins w:id="140" w:author="Adriana Bunea" w:date="2025-08-28T10:43:00Z" w16du:dateUtc="2025-08-28T08:43:00Z">
        <w:r w:rsidR="001E7A73" w:rsidRPr="00CC3A14">
          <w:rPr>
            <w:lang w:val="en-NO"/>
          </w:rPr>
          <w:t xml:space="preserve">n evidence-based </w:t>
        </w:r>
      </w:ins>
      <w:ins w:id="141" w:author="Adriana Bunea" w:date="2025-08-28T10:44:00Z" w16du:dateUtc="2025-08-28T08:44:00Z">
        <w:r w:rsidR="001E7A73" w:rsidRPr="00CC3A14">
          <w:rPr>
            <w:lang w:val="en-NO"/>
          </w:rPr>
          <w:t xml:space="preserve">policymaking </w:t>
        </w:r>
      </w:ins>
      <w:ins w:id="142" w:author="Adriana Bunea" w:date="2025-08-28T10:43:00Z" w16du:dateUtc="2025-08-28T08:43:00Z">
        <w:r w:rsidR="001E7A73" w:rsidRPr="00CC3A14">
          <w:rPr>
            <w:lang w:val="en-NO"/>
          </w:rPr>
          <w:t xml:space="preserve">and </w:t>
        </w:r>
      </w:ins>
      <w:r w:rsidRPr="00CC3A14">
        <w:rPr>
          <w:lang w:val="en-NO"/>
        </w:rPr>
        <w:t xml:space="preserve">design an efficient and effective </w:t>
      </w:r>
      <w:del w:id="143" w:author="Adriana Bunea" w:date="2025-08-28T10:47:00Z" w16du:dateUtc="2025-08-28T08:47:00Z">
        <w:r w:rsidRPr="00CC3A14" w:rsidDel="001E7A73">
          <w:rPr>
            <w:lang w:val="en-NO"/>
          </w:rPr>
          <w:delText>law</w:delText>
        </w:r>
      </w:del>
      <w:ins w:id="144" w:author="Adriana Bunea" w:date="2025-08-28T10:47:00Z" w16du:dateUtc="2025-08-28T08:47:00Z">
        <w:r w:rsidR="001E7A73" w:rsidRPr="00CC3A14">
          <w:rPr>
            <w:lang w:val="en-NO"/>
          </w:rPr>
          <w:t>policy</w:t>
        </w:r>
      </w:ins>
      <w:r w:rsidRPr="00CC3A14">
        <w:rPr>
          <w:lang w:val="en-NO"/>
        </w:rPr>
        <w:t>?</w:t>
      </w:r>
    </w:p>
    <w:p w14:paraId="4AFDD30C" w14:textId="24979C84" w:rsidR="00A7114D" w:rsidRPr="009E322A" w:rsidRDefault="00A7114D" w:rsidP="00A7114D">
      <w:pPr>
        <w:rPr>
          <w:lang w:val="en-NO"/>
        </w:rPr>
      </w:pPr>
      <w:ins w:id="145" w:author="Adriana Bunea" w:date="2025-08-28T11:01:00Z" w16du:dateUtc="2025-08-28T09:01:00Z">
        <w:r>
          <w:rPr>
            <w:lang w:val="en-NO"/>
          </w:rPr>
          <w:t>How would you score the overall information quality of the comment for an official who is trying to engage in evidence-based policymaking and design an effi</w:t>
        </w:r>
      </w:ins>
      <w:ins w:id="146" w:author="Adriana Bunea" w:date="2025-08-28T11:02:00Z" w16du:dateUtc="2025-08-28T09:02:00Z">
        <w:r>
          <w:rPr>
            <w:lang w:val="en-NO"/>
          </w:rPr>
          <w:t>cient and effective policy?</w:t>
        </w:r>
      </w:ins>
    </w:p>
    <w:p w14:paraId="5DDFA32C" w14:textId="77777777" w:rsidR="009E322A" w:rsidRPr="009E322A" w:rsidRDefault="009E322A" w:rsidP="009E322A">
      <w:pPr>
        <w:rPr>
          <w:i/>
          <w:iCs/>
          <w:lang w:val="en-NO"/>
        </w:rPr>
      </w:pPr>
      <w:r w:rsidRPr="009E322A">
        <w:rPr>
          <w:i/>
          <w:iCs/>
          <w:lang w:val="en-NO"/>
        </w:rPr>
        <w:t>Very low Rather low Moderate Rather high Very high</w:t>
      </w:r>
    </w:p>
    <w:p w14:paraId="12B7734C" w14:textId="77777777" w:rsidR="009E322A" w:rsidRPr="003343C5" w:rsidRDefault="009E322A">
      <w:pPr>
        <w:rPr>
          <w:lang w:val="en-NO"/>
        </w:rPr>
      </w:pPr>
    </w:p>
    <w:sectPr w:rsidR="009E322A" w:rsidRPr="003343C5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Adriana Bunea" w:date="2025-08-28T10:21:00Z" w:initials="AB">
    <w:p w14:paraId="4FBA6A35" w14:textId="77777777" w:rsidR="009E322A" w:rsidRDefault="003343C5" w:rsidP="009E322A">
      <w:r>
        <w:rPr>
          <w:rStyle w:val="CommentReference"/>
        </w:rPr>
        <w:annotationRef/>
      </w:r>
      <w:r w:rsidR="009E322A">
        <w:rPr>
          <w:sz w:val="20"/>
          <w:szCs w:val="20"/>
        </w:rPr>
        <w:t xml:space="preserve">I would replace factual with evidence-based. Factual is a sub-dimension of our concept and we want to anchor a bit our coders into the idea of evidence-based policymaking. I think this is the place to do it. </w:t>
      </w:r>
    </w:p>
    <w:p w14:paraId="6B0392A2" w14:textId="77777777" w:rsidR="009E322A" w:rsidRDefault="009E322A" w:rsidP="009E322A">
      <w:r>
        <w:rPr>
          <w:sz w:val="20"/>
          <w:szCs w:val="20"/>
        </w:rPr>
        <w:t xml:space="preserve">Alternative formulation: Rate how useful each comment excerpt is for helping you to take the best evidence-based decision possible.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B0392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B532E94" w16cex:dateUtc="2025-08-28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B0392A2" w16cid:durableId="4B532E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BB768" w14:textId="77777777" w:rsidR="00601726" w:rsidRDefault="00601726" w:rsidP="009E322A">
      <w:pPr>
        <w:spacing w:after="0" w:line="240" w:lineRule="auto"/>
      </w:pPr>
      <w:r>
        <w:separator/>
      </w:r>
    </w:p>
  </w:endnote>
  <w:endnote w:type="continuationSeparator" w:id="0">
    <w:p w14:paraId="4C5D76B2" w14:textId="77777777" w:rsidR="00601726" w:rsidRDefault="00601726" w:rsidP="009E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13783111"/>
      <w:docPartObj>
        <w:docPartGallery w:val="Page Numbers (Bottom of Page)"/>
        <w:docPartUnique/>
      </w:docPartObj>
    </w:sdtPr>
    <w:sdtContent>
      <w:p w14:paraId="294F98B8" w14:textId="11CB93D0" w:rsidR="009E322A" w:rsidRDefault="009E322A" w:rsidP="00BB0A9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38DBA9" w14:textId="77777777" w:rsidR="009E322A" w:rsidRDefault="009E3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98031634"/>
      <w:docPartObj>
        <w:docPartGallery w:val="Page Numbers (Bottom of Page)"/>
        <w:docPartUnique/>
      </w:docPartObj>
    </w:sdtPr>
    <w:sdtContent>
      <w:p w14:paraId="1E2EAC05" w14:textId="2894BE61" w:rsidR="009E322A" w:rsidRDefault="009E322A" w:rsidP="00BB0A9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99B12C" w14:textId="77777777" w:rsidR="009E322A" w:rsidRDefault="009E3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CBD1C" w14:textId="77777777" w:rsidR="00601726" w:rsidRDefault="00601726" w:rsidP="009E322A">
      <w:pPr>
        <w:spacing w:after="0" w:line="240" w:lineRule="auto"/>
      </w:pPr>
      <w:r>
        <w:separator/>
      </w:r>
    </w:p>
  </w:footnote>
  <w:footnote w:type="continuationSeparator" w:id="0">
    <w:p w14:paraId="34885EE9" w14:textId="77777777" w:rsidR="00601726" w:rsidRDefault="00601726" w:rsidP="009E3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64E95"/>
    <w:multiLevelType w:val="hybridMultilevel"/>
    <w:tmpl w:val="12548004"/>
    <w:lvl w:ilvl="0" w:tplc="C68C5E82">
      <w:start w:val="4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77E13"/>
    <w:multiLevelType w:val="hybridMultilevel"/>
    <w:tmpl w:val="6234E52C"/>
    <w:lvl w:ilvl="0" w:tplc="A1B4005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321190">
    <w:abstractNumId w:val="1"/>
  </w:num>
  <w:num w:numId="2" w16cid:durableId="137246393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driana Bunea">
    <w15:presenceInfo w15:providerId="AD" w15:userId="S::adriana.bunea@uib.no::7a70ff1a-7fd8-4152-8bd7-e4885a1f55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C5"/>
    <w:rsid w:val="00013EC2"/>
    <w:rsid w:val="00091264"/>
    <w:rsid w:val="001E7A73"/>
    <w:rsid w:val="001F007A"/>
    <w:rsid w:val="003343C5"/>
    <w:rsid w:val="00601726"/>
    <w:rsid w:val="00816967"/>
    <w:rsid w:val="008E1DB9"/>
    <w:rsid w:val="009705CD"/>
    <w:rsid w:val="009E322A"/>
    <w:rsid w:val="009F3C95"/>
    <w:rsid w:val="00A7114D"/>
    <w:rsid w:val="00AE5AEE"/>
    <w:rsid w:val="00B2313B"/>
    <w:rsid w:val="00CC3A14"/>
    <w:rsid w:val="00CE2C77"/>
    <w:rsid w:val="00D76B54"/>
    <w:rsid w:val="00E3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B2554A"/>
  <w15:chartTrackingRefBased/>
  <w15:docId w15:val="{E8C0B338-DA40-264F-9305-9692145A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3C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3C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3C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3C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3C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3C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3C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3C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3C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34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3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3C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34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3C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34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3C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343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43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3C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343C5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34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3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43C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3C5"/>
    <w:rPr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3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22A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9E3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0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14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0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33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49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8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8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83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40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9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uh@wzb.eu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Bunea</dc:creator>
  <cp:keywords/>
  <dc:description/>
  <cp:lastModifiedBy>Adriana Bunea</cp:lastModifiedBy>
  <cp:revision>2</cp:revision>
  <dcterms:created xsi:type="dcterms:W3CDTF">2025-08-28T08:17:00Z</dcterms:created>
  <dcterms:modified xsi:type="dcterms:W3CDTF">2025-08-28T10:29:00Z</dcterms:modified>
</cp:coreProperties>
</file>